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BC7A" w14:textId="4791047A" w:rsidR="00910D6F" w:rsidRDefault="003F1505" w:rsidP="00131082">
      <w:pPr>
        <w:spacing w:line="360" w:lineRule="auto"/>
        <w:jc w:val="center"/>
        <w:rPr>
          <w:b/>
          <w:bCs/>
          <w:color w:val="5B9BD5" w:themeColor="accent5"/>
          <w:sz w:val="32"/>
          <w:szCs w:val="32"/>
          <w:u w:val="single"/>
        </w:rPr>
      </w:pPr>
      <w:r w:rsidRPr="00131082">
        <w:rPr>
          <w:b/>
          <w:bCs/>
          <w:color w:val="5B9BD5" w:themeColor="accent5"/>
          <w:sz w:val="32"/>
          <w:szCs w:val="32"/>
          <w:u w:val="single"/>
        </w:rPr>
        <w:t>D</w:t>
      </w:r>
      <w:r w:rsidR="00910D6F" w:rsidRPr="00131082">
        <w:rPr>
          <w:b/>
          <w:bCs/>
          <w:color w:val="5B9BD5" w:themeColor="accent5"/>
          <w:sz w:val="32"/>
          <w:szCs w:val="32"/>
          <w:u w:val="single"/>
        </w:rPr>
        <w:t>escription du package sdmApp</w:t>
      </w:r>
    </w:p>
    <w:p w14:paraId="2165976F" w14:textId="77777777" w:rsidR="00A9038E" w:rsidRPr="00131082" w:rsidRDefault="00A9038E" w:rsidP="00131082">
      <w:pPr>
        <w:spacing w:line="360" w:lineRule="auto"/>
        <w:jc w:val="center"/>
        <w:rPr>
          <w:b/>
          <w:bCs/>
          <w:color w:val="5B9BD5" w:themeColor="accent5"/>
          <w:sz w:val="32"/>
          <w:szCs w:val="32"/>
          <w:u w:val="single"/>
        </w:rPr>
      </w:pPr>
    </w:p>
    <w:p w14:paraId="125DDADC" w14:textId="5AB62628" w:rsidR="00F640E8" w:rsidRPr="006E25EA" w:rsidRDefault="00F640E8" w:rsidP="00131082">
      <w:pPr>
        <w:pStyle w:val="Paragraphedeliste"/>
        <w:numPr>
          <w:ilvl w:val="0"/>
          <w:numId w:val="5"/>
        </w:numPr>
        <w:spacing w:line="360" w:lineRule="auto"/>
        <w:jc w:val="both"/>
        <w:rPr>
          <w:b/>
          <w:bCs/>
          <w:color w:val="5B9BD5" w:themeColor="accent5"/>
          <w:sz w:val="28"/>
          <w:szCs w:val="28"/>
        </w:rPr>
      </w:pPr>
      <w:r w:rsidRPr="006E25EA">
        <w:rPr>
          <w:b/>
          <w:bCs/>
          <w:color w:val="5B9BD5" w:themeColor="accent5"/>
          <w:sz w:val="28"/>
          <w:szCs w:val="28"/>
        </w:rPr>
        <w:t xml:space="preserve">Historique </w:t>
      </w:r>
    </w:p>
    <w:p w14:paraId="59924521" w14:textId="5B72DDF3" w:rsidR="00922583" w:rsidRPr="00A41F99" w:rsidRDefault="00922583" w:rsidP="00131082">
      <w:pPr>
        <w:pStyle w:val="Paragraphedeliste"/>
        <w:spacing w:line="360" w:lineRule="auto"/>
        <w:jc w:val="both"/>
        <w:rPr>
          <w:b/>
          <w:bCs/>
          <w:color w:val="5B9BD5" w:themeColor="accent5"/>
        </w:rPr>
      </w:pPr>
    </w:p>
    <w:p w14:paraId="60B9A0BF" w14:textId="4C58A7B0" w:rsidR="00922583" w:rsidRPr="00A41F99" w:rsidRDefault="00922583" w:rsidP="00131082">
      <w:pPr>
        <w:pStyle w:val="Paragraphedeliste"/>
        <w:spacing w:line="360" w:lineRule="auto"/>
        <w:jc w:val="both"/>
        <w:rPr>
          <w:b/>
          <w:bCs/>
          <w:color w:val="5B9BD5" w:themeColor="accent5"/>
        </w:rPr>
      </w:pPr>
    </w:p>
    <w:p w14:paraId="0025DEC9" w14:textId="77777777" w:rsidR="00922583" w:rsidRPr="00A41F99" w:rsidRDefault="00922583" w:rsidP="00131082">
      <w:pPr>
        <w:pStyle w:val="Paragraphedeliste"/>
        <w:spacing w:line="360" w:lineRule="auto"/>
        <w:jc w:val="both"/>
        <w:rPr>
          <w:b/>
          <w:bCs/>
          <w:color w:val="5B9BD5" w:themeColor="accent5"/>
        </w:rPr>
      </w:pPr>
    </w:p>
    <w:p w14:paraId="4C2A90B2" w14:textId="5E4F10A2" w:rsidR="00F640E8" w:rsidRPr="006E25EA" w:rsidRDefault="00F640E8" w:rsidP="00131082">
      <w:pPr>
        <w:pStyle w:val="Paragraphedeliste"/>
        <w:numPr>
          <w:ilvl w:val="0"/>
          <w:numId w:val="5"/>
        </w:numPr>
        <w:spacing w:line="360" w:lineRule="auto"/>
        <w:jc w:val="both"/>
        <w:rPr>
          <w:b/>
          <w:bCs/>
          <w:color w:val="5B9BD5" w:themeColor="accent5"/>
          <w:sz w:val="28"/>
          <w:szCs w:val="28"/>
        </w:rPr>
      </w:pPr>
      <w:r w:rsidRPr="006E25EA">
        <w:rPr>
          <w:b/>
          <w:bCs/>
          <w:color w:val="5B9BD5" w:themeColor="accent5"/>
          <w:sz w:val="28"/>
          <w:szCs w:val="28"/>
        </w:rPr>
        <w:t>Structure du package</w:t>
      </w:r>
    </w:p>
    <w:p w14:paraId="746771A7" w14:textId="4D7959EC" w:rsidR="00711498" w:rsidRPr="00A41F99" w:rsidRDefault="006C39B5" w:rsidP="00131082">
      <w:pPr>
        <w:spacing w:line="360" w:lineRule="auto"/>
        <w:jc w:val="both"/>
        <w:rPr>
          <w:color w:val="000000" w:themeColor="text1"/>
        </w:rPr>
      </w:pPr>
      <w:r w:rsidRPr="00A41F99">
        <w:t>L</w:t>
      </w:r>
      <w:r w:rsidR="00F640E8" w:rsidRPr="00A41F99">
        <w:t xml:space="preserve">e </w:t>
      </w:r>
      <w:r w:rsidR="003F1505" w:rsidRPr="00A41F99">
        <w:rPr>
          <w:color w:val="000000" w:themeColor="text1"/>
        </w:rPr>
        <w:t xml:space="preserve">Package </w:t>
      </w:r>
      <w:r w:rsidR="003F1505" w:rsidRPr="00131082">
        <w:rPr>
          <w:b/>
          <w:bCs/>
          <w:color w:val="000000" w:themeColor="text1"/>
        </w:rPr>
        <w:t>sdmApp</w:t>
      </w:r>
      <w:r w:rsidR="003F1505" w:rsidRPr="00A41F99">
        <w:rPr>
          <w:color w:val="000000" w:themeColor="text1"/>
        </w:rPr>
        <w:t xml:space="preserve"> est </w:t>
      </w:r>
      <w:r w:rsidR="00711498" w:rsidRPr="00A41F99">
        <w:rPr>
          <w:color w:val="000000" w:themeColor="text1"/>
        </w:rPr>
        <w:t xml:space="preserve">constitué d’un ensemble de dossiers, de sous dossiers et des fichiers. </w:t>
      </w:r>
    </w:p>
    <w:p w14:paraId="79ADB3CC" w14:textId="00EA1A1B" w:rsidR="00711498" w:rsidRPr="00A41F99" w:rsidRDefault="00711498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 xml:space="preserve">Pour </w:t>
      </w:r>
      <w:r w:rsidR="00131082" w:rsidRPr="00A41F99">
        <w:rPr>
          <w:color w:val="000000" w:themeColor="text1"/>
        </w:rPr>
        <w:t>une meilleure compréhension</w:t>
      </w:r>
      <w:r w:rsidRPr="00A41F99">
        <w:rPr>
          <w:color w:val="000000" w:themeColor="text1"/>
        </w:rPr>
        <w:t>, nous présentons dans les lignes suivantes la description de chaque dossier ainsi que sa composition.</w:t>
      </w:r>
    </w:p>
    <w:p w14:paraId="0D934A9A" w14:textId="485EC2E7" w:rsidR="00711498" w:rsidRPr="00A41F99" w:rsidRDefault="00711498" w:rsidP="00131082">
      <w:pPr>
        <w:pStyle w:val="Paragraphedeliste"/>
        <w:numPr>
          <w:ilvl w:val="0"/>
          <w:numId w:val="7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Dossiers</w:t>
      </w:r>
    </w:p>
    <w:p w14:paraId="7E7848A2" w14:textId="527CD53E" w:rsidR="00711498" w:rsidRPr="00A41F99" w:rsidRDefault="003F1505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 xml:space="preserve">Le dossier R </w:t>
      </w:r>
    </w:p>
    <w:p w14:paraId="449176F0" w14:textId="7F581216" w:rsidR="003F1505" w:rsidRPr="00A41F99" w:rsidRDefault="006B4808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>C</w:t>
      </w:r>
      <w:r w:rsidR="00711498" w:rsidRPr="00A41F99">
        <w:rPr>
          <w:color w:val="000000" w:themeColor="text1"/>
        </w:rPr>
        <w:t>’est le dossier principal contenant</w:t>
      </w:r>
      <w:r w:rsidR="00A3001E" w:rsidRPr="00A41F99">
        <w:rPr>
          <w:color w:val="000000" w:themeColor="text1"/>
        </w:rPr>
        <w:t xml:space="preserve"> </w:t>
      </w:r>
      <w:r w:rsidR="00711498" w:rsidRPr="00A41F99">
        <w:rPr>
          <w:color w:val="000000" w:themeColor="text1"/>
        </w:rPr>
        <w:t>les fichiers de scripts R</w:t>
      </w:r>
      <w:r w:rsidR="00AB4D3F" w:rsidRPr="00A41F99">
        <w:rPr>
          <w:color w:val="000000" w:themeColor="text1"/>
        </w:rPr>
        <w:t xml:space="preserve">. Ces fichiers contiennent </w:t>
      </w:r>
      <w:r w:rsidR="00711498" w:rsidRPr="00A41F99">
        <w:rPr>
          <w:color w:val="000000" w:themeColor="text1"/>
        </w:rPr>
        <w:t xml:space="preserve">le code de création des </w:t>
      </w:r>
      <w:r w:rsidR="00092A39" w:rsidRPr="00A41F99">
        <w:rPr>
          <w:color w:val="000000" w:themeColor="text1"/>
        </w:rPr>
        <w:t xml:space="preserve">différentes </w:t>
      </w:r>
      <w:r w:rsidR="00711498" w:rsidRPr="00A41F99">
        <w:rPr>
          <w:color w:val="000000" w:themeColor="text1"/>
        </w:rPr>
        <w:t>fonctions.</w:t>
      </w:r>
      <w:r w:rsidR="009E561F" w:rsidRPr="00A41F99">
        <w:rPr>
          <w:color w:val="000000" w:themeColor="text1"/>
        </w:rPr>
        <w:t xml:space="preserve"> Dans ce dossier, </w:t>
      </w:r>
      <w:r w:rsidR="00711498" w:rsidRPr="00A41F99">
        <w:rPr>
          <w:color w:val="000000" w:themeColor="text1"/>
        </w:rPr>
        <w:t xml:space="preserve">on y trouve les </w:t>
      </w:r>
      <w:r w:rsidR="002D36B4" w:rsidRPr="00A41F99">
        <w:rPr>
          <w:color w:val="000000" w:themeColor="text1"/>
        </w:rPr>
        <w:t>fichiers</w:t>
      </w:r>
      <w:r w:rsidR="00711498" w:rsidRPr="00A41F99">
        <w:rPr>
          <w:color w:val="000000" w:themeColor="text1"/>
        </w:rPr>
        <w:t xml:space="preserve"> tel</w:t>
      </w:r>
      <w:r w:rsidR="002D36B4" w:rsidRPr="00A41F99">
        <w:rPr>
          <w:color w:val="000000" w:themeColor="text1"/>
        </w:rPr>
        <w:t>s</w:t>
      </w:r>
      <w:r w:rsidR="00711498" w:rsidRPr="00A41F99">
        <w:rPr>
          <w:color w:val="000000" w:themeColor="text1"/>
        </w:rPr>
        <w:t xml:space="preserve"> que :</w:t>
      </w:r>
    </w:p>
    <w:p w14:paraId="07F9A6B8" w14:textId="6A6DD200" w:rsidR="003F1505" w:rsidRPr="00A41F99" w:rsidRDefault="003F1505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sdmApp.R</w:t>
      </w:r>
      <w:r w:rsidR="00141459" w:rsidRPr="00A41F99">
        <w:rPr>
          <w:b/>
          <w:bCs/>
          <w:color w:val="000000" w:themeColor="text1"/>
        </w:rPr>
        <w:t xml:space="preserve"> : </w:t>
      </w:r>
      <w:r w:rsidR="00141459" w:rsidRPr="00A41F99">
        <w:rPr>
          <w:color w:val="000000" w:themeColor="text1"/>
        </w:rPr>
        <w:t>contient le code source de la fonction sdmApp</w:t>
      </w:r>
    </w:p>
    <w:p w14:paraId="16ADB10D" w14:textId="1C221D1E" w:rsidR="003F1505" w:rsidRPr="00A41F99" w:rsidRDefault="003F1505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sdmApp_PA.R</w:t>
      </w:r>
      <w:r w:rsidR="00141459" w:rsidRPr="00A41F99">
        <w:rPr>
          <w:b/>
          <w:bCs/>
          <w:color w:val="000000" w:themeColor="text1"/>
        </w:rPr>
        <w:t xml:space="preserve"> : </w:t>
      </w:r>
      <w:r w:rsidR="00141459" w:rsidRPr="00A41F99">
        <w:rPr>
          <w:color w:val="000000" w:themeColor="text1"/>
        </w:rPr>
        <w:t>contient le code source de la fonction sdmApp_PA</w:t>
      </w:r>
    </w:p>
    <w:p w14:paraId="5C191E8B" w14:textId="5ECCA6BF" w:rsidR="003F1505" w:rsidRPr="00A41F99" w:rsidRDefault="003F1505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sdmApp_Raster</w:t>
      </w:r>
      <w:r w:rsidR="00B946AB" w:rsidRPr="00A41F99">
        <w:rPr>
          <w:b/>
          <w:bCs/>
          <w:color w:val="000000" w:themeColor="text1"/>
        </w:rPr>
        <w:t>Plot</w:t>
      </w:r>
      <w:r w:rsidRPr="00A41F99">
        <w:rPr>
          <w:b/>
          <w:bCs/>
          <w:color w:val="000000" w:themeColor="text1"/>
        </w:rPr>
        <w:t>.R</w:t>
      </w:r>
      <w:r w:rsidR="00141459" w:rsidRPr="00A41F99">
        <w:rPr>
          <w:b/>
          <w:bCs/>
          <w:color w:val="000000" w:themeColor="text1"/>
        </w:rPr>
        <w:t xml:space="preserve"> : </w:t>
      </w:r>
      <w:r w:rsidR="00141459" w:rsidRPr="00A41F99">
        <w:rPr>
          <w:color w:val="000000" w:themeColor="text1"/>
        </w:rPr>
        <w:t>contient le code source de la fonction sdmApp_RasterPlot</w:t>
      </w:r>
    </w:p>
    <w:p w14:paraId="2F41EFDF" w14:textId="177AA000" w:rsidR="00B946AB" w:rsidRPr="00A41F99" w:rsidRDefault="00B946AB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sdmApp_TimesRasters.R</w:t>
      </w:r>
      <w:r w:rsidR="00141459" w:rsidRPr="00A41F99">
        <w:rPr>
          <w:b/>
          <w:bCs/>
          <w:color w:val="000000" w:themeColor="text1"/>
        </w:rPr>
        <w:t xml:space="preserve"> : </w:t>
      </w:r>
      <w:r w:rsidR="00141459" w:rsidRPr="00A41F99">
        <w:rPr>
          <w:color w:val="000000" w:themeColor="text1"/>
        </w:rPr>
        <w:t>contient le code source de la fonction sdmApp</w:t>
      </w:r>
      <w:r w:rsidR="00A165C8" w:rsidRPr="00A41F99">
        <w:rPr>
          <w:color w:val="000000" w:themeColor="text1"/>
        </w:rPr>
        <w:t>_TimesRaster</w:t>
      </w:r>
    </w:p>
    <w:p w14:paraId="257200E4" w14:textId="79194E26" w:rsidR="00B946AB" w:rsidRPr="00A41F99" w:rsidRDefault="00B946AB" w:rsidP="00131082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sdmApp_fold_Exporer.R</w:t>
      </w:r>
      <w:r w:rsidR="00A165C8" w:rsidRPr="00A41F99">
        <w:rPr>
          <w:b/>
          <w:bCs/>
          <w:color w:val="000000" w:themeColor="text1"/>
        </w:rPr>
        <w:t xml:space="preserve"> : </w:t>
      </w:r>
      <w:r w:rsidR="00A165C8" w:rsidRPr="00A41F99">
        <w:rPr>
          <w:color w:val="000000" w:themeColor="text1"/>
        </w:rPr>
        <w:t>contient le code source de la fonction sdmApp_fold_Explorer</w:t>
      </w:r>
    </w:p>
    <w:p w14:paraId="248D1CEF" w14:textId="77777777" w:rsidR="009E561F" w:rsidRPr="00A41F99" w:rsidRDefault="00B946AB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 xml:space="preserve">Le dossier INST </w:t>
      </w:r>
    </w:p>
    <w:p w14:paraId="24884253" w14:textId="5FD8079B" w:rsidR="009E561F" w:rsidRPr="00A41F99" w:rsidRDefault="009E561F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 xml:space="preserve">Il s’agit du dossier "installation" standard dans les packages R. Il contient les ressources qui doivent être installées avec le package (documentation, images, données d'exemple). </w:t>
      </w:r>
      <w:r w:rsidR="00766BCE" w:rsidRPr="00A41F99">
        <w:rPr>
          <w:color w:val="000000" w:themeColor="text1"/>
        </w:rPr>
        <w:t>Ce dossier INST</w:t>
      </w:r>
      <w:r w:rsidRPr="00A41F99">
        <w:rPr>
          <w:color w:val="000000" w:themeColor="text1"/>
        </w:rPr>
        <w:t xml:space="preserve"> comprend trois sous dossiers</w:t>
      </w:r>
      <w:r w:rsidR="00766BCE" w:rsidRPr="00A41F99">
        <w:rPr>
          <w:color w:val="000000" w:themeColor="text1"/>
        </w:rPr>
        <w:t xml:space="preserve"> répartis comme suit</w:t>
      </w:r>
      <w:r w:rsidRPr="00A41F99">
        <w:rPr>
          <w:color w:val="000000" w:themeColor="text1"/>
        </w:rPr>
        <w:t> :</w:t>
      </w:r>
    </w:p>
    <w:p w14:paraId="5EC2FA8B" w14:textId="20B2EAC9" w:rsidR="00B946AB" w:rsidRPr="00A41F99" w:rsidRDefault="00B946AB" w:rsidP="00131082">
      <w:pPr>
        <w:pStyle w:val="Paragraphedeliste"/>
        <w:numPr>
          <w:ilvl w:val="0"/>
          <w:numId w:val="16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Docs</w:t>
      </w:r>
    </w:p>
    <w:p w14:paraId="26B62420" w14:textId="77777777" w:rsidR="00766BCE" w:rsidRPr="00A41F99" w:rsidRDefault="00766BCE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>C</w:t>
      </w:r>
      <w:r w:rsidR="00B946AB" w:rsidRPr="00A41F99">
        <w:rPr>
          <w:color w:val="000000" w:themeColor="text1"/>
        </w:rPr>
        <w:t xml:space="preserve">e </w:t>
      </w:r>
      <w:r w:rsidRPr="00A41F99">
        <w:rPr>
          <w:color w:val="000000" w:themeColor="text1"/>
        </w:rPr>
        <w:t xml:space="preserve">sous </w:t>
      </w:r>
      <w:r w:rsidR="00B946AB" w:rsidRPr="00A41F99">
        <w:rPr>
          <w:color w:val="000000" w:themeColor="text1"/>
        </w:rPr>
        <w:t>dossier comprend plus d’une dizaine de f</w:t>
      </w:r>
      <w:r w:rsidRPr="00A41F99">
        <w:rPr>
          <w:color w:val="000000" w:themeColor="text1"/>
        </w:rPr>
        <w:t>i</w:t>
      </w:r>
      <w:r w:rsidR="00B946AB" w:rsidRPr="00A41F99">
        <w:rPr>
          <w:color w:val="000000" w:themeColor="text1"/>
        </w:rPr>
        <w:t>chiers de format PNG</w:t>
      </w:r>
      <w:r w:rsidRPr="00A41F99">
        <w:rPr>
          <w:color w:val="000000" w:themeColor="text1"/>
        </w:rPr>
        <w:t>.</w:t>
      </w:r>
    </w:p>
    <w:p w14:paraId="4601D8F9" w14:textId="25199822" w:rsidR="00B946AB" w:rsidRPr="00A41F99" w:rsidRDefault="007B1B40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>Parmi</w:t>
      </w:r>
      <w:r w:rsidR="00B946AB" w:rsidRPr="00A41F99">
        <w:rPr>
          <w:color w:val="000000" w:themeColor="text1"/>
        </w:rPr>
        <w:t xml:space="preserve"> ces fichiers</w:t>
      </w:r>
      <w:r w:rsidR="00766BCE" w:rsidRPr="00A41F99">
        <w:rPr>
          <w:color w:val="000000" w:themeColor="text1"/>
        </w:rPr>
        <w:t xml:space="preserve"> on peut citer l’exemple du logo du package</w:t>
      </w:r>
      <w:r w:rsidR="00B946AB" w:rsidRPr="00A41F99">
        <w:rPr>
          <w:color w:val="000000" w:themeColor="text1"/>
        </w:rPr>
        <w:t xml:space="preserve"> sdmApp</w:t>
      </w:r>
      <w:r w:rsidR="0036464A" w:rsidRPr="00A41F99">
        <w:rPr>
          <w:color w:val="000000" w:themeColor="text1"/>
        </w:rPr>
        <w:t>. Ce dossier facilite la documentation du package</w:t>
      </w:r>
    </w:p>
    <w:p w14:paraId="3B06A15A" w14:textId="5AFB2585" w:rsidR="00B946AB" w:rsidRPr="00A41F99" w:rsidRDefault="00B946AB" w:rsidP="00131082">
      <w:pPr>
        <w:pStyle w:val="Paragraphedeliste"/>
        <w:numPr>
          <w:ilvl w:val="0"/>
          <w:numId w:val="16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Extdata</w:t>
      </w:r>
    </w:p>
    <w:p w14:paraId="6FDB4717" w14:textId="3E4EDB9B" w:rsidR="0036464A" w:rsidRPr="00A41F99" w:rsidRDefault="00766BCE" w:rsidP="00131082">
      <w:p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Extdata</w:t>
      </w:r>
      <w:r w:rsidRPr="00A41F99">
        <w:rPr>
          <w:color w:val="000000" w:themeColor="text1"/>
        </w:rPr>
        <w:t xml:space="preserve"> est un sous dossier qui </w:t>
      </w:r>
      <w:r w:rsidR="0036464A" w:rsidRPr="00A41F99">
        <w:rPr>
          <w:color w:val="000000" w:themeColor="text1"/>
        </w:rPr>
        <w:t xml:space="preserve">regroupe un ensemble de fichier de donnée </w:t>
      </w:r>
      <w:r w:rsidRPr="00A41F99">
        <w:rPr>
          <w:color w:val="000000" w:themeColor="text1"/>
        </w:rPr>
        <w:t xml:space="preserve">de </w:t>
      </w:r>
      <w:r w:rsidR="0036464A" w:rsidRPr="00A41F99">
        <w:rPr>
          <w:color w:val="000000" w:themeColor="text1"/>
        </w:rPr>
        <w:t>format tif ou sav</w:t>
      </w:r>
      <w:r w:rsidR="003C6A26" w:rsidRPr="00A41F99">
        <w:rPr>
          <w:color w:val="000000" w:themeColor="text1"/>
        </w:rPr>
        <w:t>.</w:t>
      </w:r>
    </w:p>
    <w:p w14:paraId="57E666B4" w14:textId="20379C8E" w:rsidR="00B946AB" w:rsidRPr="00A41F99" w:rsidRDefault="00B946AB" w:rsidP="00131082">
      <w:pPr>
        <w:pStyle w:val="Paragraphedeliste"/>
        <w:numPr>
          <w:ilvl w:val="0"/>
          <w:numId w:val="16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Shiny/sdmApp</w:t>
      </w:r>
    </w:p>
    <w:p w14:paraId="1F054152" w14:textId="7481D51B" w:rsidR="00371495" w:rsidRPr="00A41F99" w:rsidRDefault="002A5B70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lastRenderedPageBreak/>
        <w:t xml:space="preserve">Le sous dossier </w:t>
      </w:r>
      <w:r w:rsidRPr="00A41F99">
        <w:rPr>
          <w:b/>
          <w:bCs/>
          <w:color w:val="000000" w:themeColor="text1"/>
        </w:rPr>
        <w:t>Shiny/sdmApp</w:t>
      </w:r>
      <w:r w:rsidR="0036464A" w:rsidRPr="00A41F99">
        <w:rPr>
          <w:color w:val="000000" w:themeColor="text1"/>
        </w:rPr>
        <w:t xml:space="preserve"> contient à la fois des sous dossiers et des fichiers. </w:t>
      </w:r>
      <w:r w:rsidR="00F640E8" w:rsidRPr="00A41F99">
        <w:rPr>
          <w:color w:val="000000" w:themeColor="text1"/>
        </w:rPr>
        <w:t>P</w:t>
      </w:r>
      <w:r w:rsidR="0036464A" w:rsidRPr="00A41F99">
        <w:rPr>
          <w:color w:val="000000" w:themeColor="text1"/>
        </w:rPr>
        <w:t xml:space="preserve">armi </w:t>
      </w:r>
      <w:r w:rsidRPr="00A41F99">
        <w:rPr>
          <w:color w:val="000000" w:themeColor="text1"/>
        </w:rPr>
        <w:t>c</w:t>
      </w:r>
      <w:r w:rsidR="0036464A" w:rsidRPr="00A41F99">
        <w:rPr>
          <w:color w:val="000000" w:themeColor="text1"/>
        </w:rPr>
        <w:t>es sous dossier</w:t>
      </w:r>
      <w:r w:rsidR="0014063F" w:rsidRPr="00A41F99">
        <w:rPr>
          <w:color w:val="000000" w:themeColor="text1"/>
        </w:rPr>
        <w:t>, on a :</w:t>
      </w:r>
      <w:r w:rsidRPr="00A41F99">
        <w:rPr>
          <w:color w:val="000000" w:themeColor="text1"/>
        </w:rPr>
        <w:t xml:space="preserve"> </w:t>
      </w:r>
    </w:p>
    <w:p w14:paraId="0D39F125" w14:textId="051B166A" w:rsidR="00371495" w:rsidRPr="00A41F99" w:rsidRDefault="00371495" w:rsidP="00131082">
      <w:pPr>
        <w:pStyle w:val="Paragraphedeliste"/>
        <w:numPr>
          <w:ilvl w:val="0"/>
          <w:numId w:val="19"/>
        </w:numPr>
        <w:spacing w:before="100" w:beforeAutospacing="1" w:after="100" w:afterAutospacing="1" w:line="360" w:lineRule="auto"/>
      </w:pPr>
      <w:r w:rsidRPr="00A41F99">
        <w:rPr>
          <w:b/>
          <w:bCs/>
          <w:color w:val="000000" w:themeColor="text1"/>
        </w:rPr>
        <w:t>C</w:t>
      </w:r>
      <w:r w:rsidR="0036464A" w:rsidRPr="00A41F99">
        <w:rPr>
          <w:b/>
          <w:bCs/>
          <w:color w:val="000000" w:themeColor="text1"/>
        </w:rPr>
        <w:t>ontrollers</w:t>
      </w:r>
      <w:r w:rsidRPr="00A41F99">
        <w:rPr>
          <w:color w:val="000000" w:themeColor="text1"/>
        </w:rPr>
        <w:t xml:space="preserve"> : </w:t>
      </w:r>
      <w:r w:rsidR="00CA1EF9" w:rsidRPr="00A41F99">
        <w:t xml:space="preserve">contient des scripts d’extension </w:t>
      </w:r>
      <w:r w:rsidR="00CA1EF9" w:rsidRPr="00A41F99">
        <w:rPr>
          <w:b/>
          <w:bCs/>
        </w:rPr>
        <w:t>.R</w:t>
      </w:r>
      <w:r w:rsidR="00CA1EF9" w:rsidRPr="00A41F99">
        <w:t xml:space="preserve"> , </w:t>
      </w:r>
      <w:r w:rsidR="007B1B40" w:rsidRPr="00A41F99">
        <w:t>représentant</w:t>
      </w:r>
      <w:r w:rsidR="00CA1EF9" w:rsidRPr="00A41F99">
        <w:t xml:space="preserve"> </w:t>
      </w:r>
      <w:r w:rsidR="00D77C2F" w:rsidRPr="00A41F99">
        <w:t>un traitement spécifique.</w:t>
      </w:r>
    </w:p>
    <w:p w14:paraId="048C167C" w14:textId="44C72932" w:rsidR="00C237F7" w:rsidRPr="00A41F99" w:rsidRDefault="00D77C2F" w:rsidP="00131082">
      <w:pPr>
        <w:pStyle w:val="Paragraphedeliste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A41F99">
        <w:rPr>
          <w:b/>
          <w:bCs/>
          <w:color w:val="000000" w:themeColor="text1"/>
        </w:rPr>
        <w:t>WWW</w:t>
      </w:r>
      <w:r w:rsidR="00C237F7" w:rsidRPr="00A41F99">
        <w:rPr>
          <w:b/>
          <w:bCs/>
          <w:color w:val="000000" w:themeColor="text1"/>
        </w:rPr>
        <w:t xml:space="preserve"> : </w:t>
      </w:r>
      <w:r w:rsidR="0008154A" w:rsidRPr="00A41F99">
        <w:t xml:space="preserve">utilisé pour les ressources statiques dans </w:t>
      </w:r>
      <w:r w:rsidR="006448F7" w:rsidRPr="00A41F99">
        <w:t>l’</w:t>
      </w:r>
      <w:r w:rsidR="007B1B40" w:rsidRPr="00A41F99">
        <w:t>application</w:t>
      </w:r>
      <w:r w:rsidR="0008154A" w:rsidRPr="00A41F99">
        <w:t xml:space="preserve"> Shiny</w:t>
      </w:r>
      <w:r w:rsidR="006448F7" w:rsidRPr="00A41F99">
        <w:t xml:space="preserve">. Il contient des fichiers d’extensions </w:t>
      </w:r>
      <w:r w:rsidR="006448F7" w:rsidRPr="00A41F99">
        <w:rPr>
          <w:b/>
          <w:bCs/>
        </w:rPr>
        <w:t>.css</w:t>
      </w:r>
      <w:r w:rsidR="006448F7" w:rsidRPr="00A41F99">
        <w:t xml:space="preserve"> pour le style personnalisé</w:t>
      </w:r>
      <w:r w:rsidR="00AA4F90" w:rsidRPr="00A41F99">
        <w:t xml:space="preserve">. </w:t>
      </w:r>
    </w:p>
    <w:p w14:paraId="00023008" w14:textId="42CF9D9B" w:rsidR="00C237F7" w:rsidRPr="00A41F99" w:rsidRDefault="00CB38AD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>Parmi les fichiers, on note :</w:t>
      </w:r>
    </w:p>
    <w:p w14:paraId="6E5140D3" w14:textId="22E54E8E" w:rsidR="00C237F7" w:rsidRPr="00A41F99" w:rsidRDefault="0036464A" w:rsidP="00131082">
      <w:pPr>
        <w:pStyle w:val="Paragraphedeliste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A41F99">
        <w:rPr>
          <w:b/>
          <w:bCs/>
          <w:color w:val="000000" w:themeColor="text1"/>
        </w:rPr>
        <w:t>contributors.txt</w:t>
      </w:r>
      <w:r w:rsidR="007A60B3" w:rsidRPr="00A41F99">
        <w:rPr>
          <w:b/>
          <w:bCs/>
          <w:color w:val="000000" w:themeColor="text1"/>
        </w:rPr>
        <w:t xml:space="preserve"> : </w:t>
      </w:r>
      <w:r w:rsidR="00FF7A17" w:rsidRPr="00A41F99">
        <w:t xml:space="preserve">destiné à mentionner </w:t>
      </w:r>
      <w:r w:rsidR="0014063F" w:rsidRPr="00A41F99">
        <w:t>les auteurs ou contributeurs du package</w:t>
      </w:r>
      <w:r w:rsidR="00FF7A17" w:rsidRPr="00A41F99">
        <w:t>.</w:t>
      </w:r>
    </w:p>
    <w:p w14:paraId="71D16119" w14:textId="53883060" w:rsidR="00C237F7" w:rsidRPr="00A41F99" w:rsidRDefault="0036464A" w:rsidP="00131082">
      <w:pPr>
        <w:pStyle w:val="Paragraphedeliste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A41F99">
        <w:rPr>
          <w:b/>
          <w:bCs/>
          <w:color w:val="000000" w:themeColor="text1"/>
        </w:rPr>
        <w:t>global.R</w:t>
      </w:r>
      <w:r w:rsidR="005610A4" w:rsidRPr="00A41F99">
        <w:rPr>
          <w:color w:val="000000" w:themeColor="text1"/>
        </w:rPr>
        <w:t xml:space="preserve"> : </w:t>
      </w:r>
      <w:r w:rsidR="005610A4" w:rsidRPr="00A41F99">
        <w:t>Fichier de configuration globale. Il est exécuté une seule fois au lancement de l'application, avant ui.R et server.R. Il sert à charger des packages, lire des données, définir des fonctions communes, etc.</w:t>
      </w:r>
    </w:p>
    <w:p w14:paraId="17868287" w14:textId="376AB17A" w:rsidR="00C237F7" w:rsidRPr="00A41F99" w:rsidRDefault="0036464A" w:rsidP="00131082">
      <w:pPr>
        <w:pStyle w:val="Paragraphedeliste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A41F99">
        <w:rPr>
          <w:b/>
          <w:bCs/>
          <w:color w:val="000000" w:themeColor="text1"/>
        </w:rPr>
        <w:t>Server.R</w:t>
      </w:r>
      <w:r w:rsidR="000946B7" w:rsidRPr="00A41F99">
        <w:rPr>
          <w:b/>
          <w:bCs/>
          <w:color w:val="000000" w:themeColor="text1"/>
        </w:rPr>
        <w:t xml:space="preserve"> : </w:t>
      </w:r>
      <w:r w:rsidR="000946B7" w:rsidRPr="00A41F99">
        <w:t>Contient la logique côté serveur : traitements, visualisations, lecture/écriture de données, calculs, etc. Il interagit avec l’UI à travers les entrées et sorties.</w:t>
      </w:r>
    </w:p>
    <w:p w14:paraId="2E53C0DB" w14:textId="522DDDFE" w:rsidR="00C237F7" w:rsidRPr="00A41F99" w:rsidRDefault="0036464A" w:rsidP="00131082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ui.R</w:t>
      </w:r>
      <w:r w:rsidR="000946B7" w:rsidRPr="00A41F99">
        <w:rPr>
          <w:b/>
          <w:bCs/>
          <w:color w:val="000000" w:themeColor="text1"/>
        </w:rPr>
        <w:t xml:space="preserve"> : </w:t>
      </w:r>
      <w:r w:rsidR="000946B7" w:rsidRPr="00A41F99">
        <w:t>Définit l’interface utilisateur (UI) de l’application Shiny : menus, boutons, graphes, onglets, disposition de l’écran, etc.</w:t>
      </w:r>
    </w:p>
    <w:p w14:paraId="44AA4911" w14:textId="77777777" w:rsidR="00CB38AD" w:rsidRPr="00A41F99" w:rsidRDefault="00CB38AD" w:rsidP="00131082">
      <w:pPr>
        <w:pStyle w:val="Paragraphedeliste"/>
        <w:spacing w:line="360" w:lineRule="auto"/>
        <w:ind w:left="1068"/>
        <w:jc w:val="both"/>
        <w:rPr>
          <w:b/>
          <w:bCs/>
          <w:color w:val="000000" w:themeColor="text1"/>
        </w:rPr>
      </w:pPr>
    </w:p>
    <w:p w14:paraId="3E57BDB5" w14:textId="56EA3740" w:rsidR="002A5B70" w:rsidRPr="00A41F99" w:rsidRDefault="002A5B70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M</w:t>
      </w:r>
      <w:r w:rsidR="0036464A" w:rsidRPr="00A41F99">
        <w:rPr>
          <w:b/>
          <w:bCs/>
          <w:color w:val="5B9BD5" w:themeColor="accent5"/>
        </w:rPr>
        <w:t>an</w:t>
      </w:r>
    </w:p>
    <w:p w14:paraId="1A092DF8" w14:textId="38660E80" w:rsidR="0036464A" w:rsidRPr="00A41F99" w:rsidRDefault="002A5B70" w:rsidP="00131082">
      <w:p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color w:val="000000" w:themeColor="text1"/>
        </w:rPr>
        <w:t xml:space="preserve">Ce dossier contient les </w:t>
      </w:r>
      <w:r w:rsidR="00DA4BD2" w:rsidRPr="00A41F99">
        <w:t>fichiers de documentation des différentes fonction</w:t>
      </w:r>
      <w:r w:rsidR="0089792F" w:rsidRPr="00A41F99">
        <w:t>s</w:t>
      </w:r>
      <w:r w:rsidRPr="00A41F99">
        <w:rPr>
          <w:color w:val="000000" w:themeColor="text1"/>
        </w:rPr>
        <w:t xml:space="preserve"> du package, générées automatiquement </w:t>
      </w:r>
      <w:r w:rsidR="0089792F" w:rsidRPr="00A41F99">
        <w:rPr>
          <w:color w:val="000000" w:themeColor="text1"/>
        </w:rPr>
        <w:t xml:space="preserve">par </w:t>
      </w:r>
      <w:r w:rsidR="0089792F" w:rsidRPr="00A41F99">
        <w:rPr>
          <w:b/>
          <w:bCs/>
        </w:rPr>
        <w:t>roxygen2</w:t>
      </w:r>
      <w:r w:rsidRPr="00A41F99">
        <w:rPr>
          <w:color w:val="000000" w:themeColor="text1"/>
        </w:rPr>
        <w:t xml:space="preserve">. </w:t>
      </w:r>
      <w:r w:rsidR="0089792F" w:rsidRPr="00A41F99">
        <w:rPr>
          <w:color w:val="000000" w:themeColor="text1"/>
        </w:rPr>
        <w:t>O</w:t>
      </w:r>
      <w:r w:rsidRPr="00A41F99">
        <w:rPr>
          <w:color w:val="000000" w:themeColor="text1"/>
        </w:rPr>
        <w:t xml:space="preserve">n y trouve les fichiers d’extensions </w:t>
      </w:r>
      <w:r w:rsidRPr="00A41F99">
        <w:rPr>
          <w:b/>
          <w:bCs/>
          <w:color w:val="000000" w:themeColor="text1"/>
        </w:rPr>
        <w:t>Rd</w:t>
      </w:r>
      <w:r w:rsidRPr="00A41F99">
        <w:rPr>
          <w:color w:val="000000" w:themeColor="text1"/>
        </w:rPr>
        <w:t xml:space="preserve"> tels que :</w:t>
      </w:r>
    </w:p>
    <w:p w14:paraId="0F9673AE" w14:textId="1FC6DC28" w:rsidR="0036464A" w:rsidRPr="00A41F99" w:rsidRDefault="0036464A" w:rsidP="00131082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sdmApp.Rd</w:t>
      </w:r>
      <w:r w:rsidR="002D4334">
        <w:rPr>
          <w:b/>
          <w:bCs/>
          <w:color w:val="000000" w:themeColor="text1"/>
        </w:rPr>
        <w:t xml:space="preserve"> :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sdmApp()</w:t>
      </w:r>
    </w:p>
    <w:p w14:paraId="19E0A4FE" w14:textId="41BDB408" w:rsidR="0036464A" w:rsidRPr="002D4334" w:rsidRDefault="0036464A" w:rsidP="002D4334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sdmApp_PA.Rd</w:t>
      </w:r>
      <w:r w:rsidR="002D4334">
        <w:rPr>
          <w:b/>
          <w:bCs/>
          <w:color w:val="000000" w:themeColor="text1"/>
        </w:rPr>
        <w:t xml:space="preserve"> :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</w:t>
      </w:r>
      <w:r w:rsidR="006153F5" w:rsidRPr="00A41F99">
        <w:rPr>
          <w:b/>
          <w:bCs/>
          <w:color w:val="000000" w:themeColor="text1"/>
        </w:rPr>
        <w:t>_PA</w:t>
      </w:r>
      <w:r w:rsidR="002D4334">
        <w:rPr>
          <w:b/>
          <w:bCs/>
          <w:color w:val="000000" w:themeColor="text1"/>
        </w:rPr>
        <w:t>()</w:t>
      </w:r>
    </w:p>
    <w:p w14:paraId="5A266263" w14:textId="79D53C64" w:rsidR="0036464A" w:rsidRPr="007F2799" w:rsidRDefault="0036464A" w:rsidP="007F2799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sdmApp_RasterPlot.Rd</w:t>
      </w:r>
      <w:r w:rsidR="002D4334">
        <w:rPr>
          <w:b/>
          <w:bCs/>
          <w:color w:val="000000" w:themeColor="text1"/>
        </w:rPr>
        <w:t xml:space="preserve"> :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</w:t>
      </w:r>
      <w:r w:rsidR="006153F5">
        <w:rPr>
          <w:b/>
          <w:bCs/>
          <w:color w:val="000000" w:themeColor="text1"/>
        </w:rPr>
        <w:t>_</w:t>
      </w:r>
      <w:r w:rsidR="006153F5" w:rsidRPr="006153F5">
        <w:rPr>
          <w:b/>
          <w:bCs/>
          <w:color w:val="000000" w:themeColor="text1"/>
        </w:rPr>
        <w:t xml:space="preserve"> </w:t>
      </w:r>
      <w:r w:rsidR="006153F5" w:rsidRPr="00A41F99">
        <w:rPr>
          <w:b/>
          <w:bCs/>
          <w:color w:val="000000" w:themeColor="text1"/>
        </w:rPr>
        <w:t>RasterPlot</w:t>
      </w:r>
      <w:r w:rsidR="002D4334">
        <w:rPr>
          <w:b/>
          <w:bCs/>
          <w:color w:val="000000" w:themeColor="text1"/>
        </w:rPr>
        <w:t>()</w:t>
      </w:r>
    </w:p>
    <w:p w14:paraId="0D996010" w14:textId="7AC28AF3" w:rsidR="0036464A" w:rsidRPr="007F2799" w:rsidRDefault="0036464A" w:rsidP="007F2799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sdmApp_TimesRasters.Rd</w:t>
      </w:r>
      <w:r w:rsidR="002D4334">
        <w:rPr>
          <w:b/>
          <w:bCs/>
          <w:color w:val="000000" w:themeColor="text1"/>
        </w:rPr>
        <w:t xml:space="preserve"> :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</w:t>
      </w:r>
      <w:r w:rsidR="006153F5" w:rsidRPr="00A41F99">
        <w:rPr>
          <w:b/>
          <w:bCs/>
          <w:color w:val="000000" w:themeColor="text1"/>
        </w:rPr>
        <w:t>_TimesRasters</w:t>
      </w:r>
      <w:r w:rsidR="002D4334">
        <w:rPr>
          <w:b/>
          <w:bCs/>
          <w:color w:val="000000" w:themeColor="text1"/>
        </w:rPr>
        <w:t>()</w:t>
      </w:r>
    </w:p>
    <w:p w14:paraId="7C512C26" w14:textId="39BBBEA2" w:rsidR="00910D6F" w:rsidRPr="007F2799" w:rsidRDefault="0036464A" w:rsidP="007F2799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sdmApp_fold_Exporer.R</w:t>
      </w:r>
      <w:r w:rsidR="002D4334">
        <w:rPr>
          <w:b/>
          <w:bCs/>
          <w:color w:val="000000" w:themeColor="text1"/>
        </w:rPr>
        <w:t>d :</w:t>
      </w:r>
      <w:r w:rsidR="006153F5">
        <w:rPr>
          <w:b/>
          <w:bCs/>
          <w:color w:val="000000" w:themeColor="text1"/>
        </w:rPr>
        <w:t xml:space="preserve"> </w:t>
      </w:r>
      <w:r w:rsidR="002D4334">
        <w:rPr>
          <w:color w:val="000000" w:themeColor="text1"/>
        </w:rPr>
        <w:t xml:space="preserve">Contient la documentation de la fonction </w:t>
      </w:r>
      <w:r w:rsidR="002D4334">
        <w:rPr>
          <w:b/>
          <w:bCs/>
          <w:color w:val="000000" w:themeColor="text1"/>
        </w:rPr>
        <w:t>sdmApp</w:t>
      </w:r>
      <w:r w:rsidR="007F2799">
        <w:rPr>
          <w:b/>
          <w:bCs/>
          <w:color w:val="000000" w:themeColor="text1"/>
        </w:rPr>
        <w:t>_fold_Explorer</w:t>
      </w:r>
      <w:r w:rsidR="002D4334">
        <w:rPr>
          <w:b/>
          <w:bCs/>
          <w:color w:val="000000" w:themeColor="text1"/>
        </w:rPr>
        <w:t>()</w:t>
      </w:r>
    </w:p>
    <w:p w14:paraId="7D6863A6" w14:textId="77777777" w:rsidR="0089792F" w:rsidRPr="00A41F99" w:rsidRDefault="0089792F" w:rsidP="00131082">
      <w:pPr>
        <w:pStyle w:val="Paragraphedeliste"/>
        <w:spacing w:line="360" w:lineRule="auto"/>
        <w:jc w:val="both"/>
        <w:rPr>
          <w:b/>
          <w:bCs/>
          <w:color w:val="000000" w:themeColor="text1"/>
        </w:rPr>
      </w:pPr>
    </w:p>
    <w:p w14:paraId="18B3839E" w14:textId="773184AD" w:rsidR="0071064B" w:rsidRPr="00A41F99" w:rsidRDefault="0071064B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5B9BD5" w:themeColor="accent5"/>
        </w:rPr>
        <w:t>TESTS</w:t>
      </w:r>
    </w:p>
    <w:p w14:paraId="2ED73B29" w14:textId="758C36D8" w:rsidR="0071064B" w:rsidRPr="00A41F99" w:rsidRDefault="002B7EBC" w:rsidP="00131082">
      <w:pPr>
        <w:spacing w:line="360" w:lineRule="auto"/>
        <w:jc w:val="both"/>
        <w:rPr>
          <w:b/>
          <w:bCs/>
          <w:color w:val="000000" w:themeColor="text1"/>
        </w:rPr>
      </w:pPr>
      <w:r w:rsidRPr="00A41F99">
        <w:t xml:space="preserve">Ce dossier contient les tests unitaires et fonctionnels pour vérifier le bon fonctionnement du package. Il </w:t>
      </w:r>
      <w:r w:rsidRPr="00A41F99">
        <w:rPr>
          <w:color w:val="000000" w:themeColor="text1"/>
        </w:rPr>
        <w:t>e</w:t>
      </w:r>
      <w:r w:rsidR="0071064B" w:rsidRPr="00A41F99">
        <w:rPr>
          <w:color w:val="000000" w:themeColor="text1"/>
        </w:rPr>
        <w:t xml:space="preserve">st composé </w:t>
      </w:r>
      <w:r w:rsidR="001D618A" w:rsidRPr="00A41F99">
        <w:rPr>
          <w:color w:val="000000" w:themeColor="text1"/>
        </w:rPr>
        <w:t>d’un</w:t>
      </w:r>
      <w:r w:rsidR="001D618A" w:rsidRPr="00A41F99">
        <w:rPr>
          <w:b/>
          <w:bCs/>
          <w:color w:val="000000" w:themeColor="text1"/>
        </w:rPr>
        <w:t xml:space="preserve"> </w:t>
      </w:r>
      <w:r w:rsidR="001D618A" w:rsidRPr="00A41F99">
        <w:rPr>
          <w:color w:val="000000" w:themeColor="text1"/>
        </w:rPr>
        <w:t xml:space="preserve">fichier </w:t>
      </w:r>
      <w:r w:rsidR="001D618A" w:rsidRPr="00A41F99">
        <w:rPr>
          <w:b/>
          <w:bCs/>
          <w:color w:val="000000" w:themeColor="text1"/>
        </w:rPr>
        <w:t>testthat.R</w:t>
      </w:r>
      <w:r w:rsidR="001D618A" w:rsidRPr="00A41F99">
        <w:rPr>
          <w:color w:val="000000" w:themeColor="text1"/>
        </w:rPr>
        <w:t xml:space="preserve">  qui lance tous les tests du package et d’un</w:t>
      </w:r>
      <w:r w:rsidR="0071064B" w:rsidRPr="00A41F99">
        <w:rPr>
          <w:color w:val="000000" w:themeColor="text1"/>
        </w:rPr>
        <w:t xml:space="preserve"> sous dossier </w:t>
      </w:r>
      <w:r w:rsidR="0071064B" w:rsidRPr="00A41F99">
        <w:rPr>
          <w:b/>
          <w:bCs/>
          <w:color w:val="000000" w:themeColor="text1"/>
        </w:rPr>
        <w:t>Testthat</w:t>
      </w:r>
      <w:r w:rsidR="006137DD" w:rsidRPr="00A41F99">
        <w:rPr>
          <w:color w:val="000000" w:themeColor="text1"/>
        </w:rPr>
        <w:t xml:space="preserve"> comprenant</w:t>
      </w:r>
      <w:r w:rsidRPr="00A41F99">
        <w:rPr>
          <w:color w:val="000000" w:themeColor="text1"/>
        </w:rPr>
        <w:t xml:space="preserve"> les </w:t>
      </w:r>
      <w:r w:rsidR="00221921" w:rsidRPr="00A41F99">
        <w:rPr>
          <w:color w:val="000000" w:themeColor="text1"/>
        </w:rPr>
        <w:t>tests unitaires, contenu dans les fichiers</w:t>
      </w:r>
      <w:r w:rsidRPr="00A41F99">
        <w:rPr>
          <w:color w:val="000000" w:themeColor="text1"/>
        </w:rPr>
        <w:t xml:space="preserve"> suivants.</w:t>
      </w:r>
    </w:p>
    <w:p w14:paraId="008F82E0" w14:textId="0F7BE27C" w:rsidR="0071064B" w:rsidRPr="00A41F99" w:rsidRDefault="0071064B" w:rsidP="00131082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lastRenderedPageBreak/>
        <w:t>test-sdmApp.Rd</w:t>
      </w:r>
    </w:p>
    <w:p w14:paraId="1C9C733D" w14:textId="548C1487" w:rsidR="0071064B" w:rsidRPr="00A41F99" w:rsidRDefault="0071064B" w:rsidP="00131082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test-sdmApp_PA.Rd</w:t>
      </w:r>
    </w:p>
    <w:p w14:paraId="785F067C" w14:textId="5D062651" w:rsidR="0071064B" w:rsidRPr="00A41F99" w:rsidRDefault="0071064B" w:rsidP="00131082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b/>
          <w:bCs/>
          <w:color w:val="000000" w:themeColor="text1"/>
        </w:rPr>
        <w:t>test- sdmApp_TimesRasters.Rd</w:t>
      </w:r>
    </w:p>
    <w:p w14:paraId="7088B28A" w14:textId="5808AE66" w:rsidR="0071064B" w:rsidRPr="00A41F99" w:rsidRDefault="0071064B" w:rsidP="00131082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  <w:lang w:val="en-US"/>
        </w:rPr>
      </w:pPr>
      <w:r w:rsidRPr="00A41F99">
        <w:rPr>
          <w:b/>
          <w:bCs/>
          <w:color w:val="000000" w:themeColor="text1"/>
          <w:lang w:val="en-US"/>
        </w:rPr>
        <w:t>test-sdmApp_fold_Exporer.R</w:t>
      </w:r>
      <w:r w:rsidR="00486B08" w:rsidRPr="00A41F99">
        <w:rPr>
          <w:b/>
          <w:bCs/>
          <w:color w:val="000000" w:themeColor="text1"/>
          <w:lang w:val="en-US"/>
        </w:rPr>
        <w:t>d</w:t>
      </w:r>
    </w:p>
    <w:p w14:paraId="09F05B41" w14:textId="154F8E73" w:rsidR="00486B08" w:rsidRPr="00A41F99" w:rsidRDefault="00486B08" w:rsidP="00131082">
      <w:pPr>
        <w:spacing w:line="360" w:lineRule="auto"/>
        <w:jc w:val="both"/>
        <w:rPr>
          <w:b/>
          <w:bCs/>
          <w:color w:val="000000" w:themeColor="text1"/>
        </w:rPr>
      </w:pPr>
      <w:r w:rsidRPr="00A41F99">
        <w:rPr>
          <w:color w:val="000000" w:themeColor="text1"/>
        </w:rPr>
        <w:t>Pour chaque fonction, c’est l</w:t>
      </w:r>
      <w:r w:rsidR="0089614F" w:rsidRPr="00A41F99">
        <w:rPr>
          <w:color w:val="000000" w:themeColor="text1"/>
        </w:rPr>
        <w:t>e bon foncti</w:t>
      </w:r>
      <w:r w:rsidR="00512055" w:rsidRPr="00A41F99">
        <w:rPr>
          <w:color w:val="000000" w:themeColor="text1"/>
        </w:rPr>
        <w:t>onnement de la</w:t>
      </w:r>
      <w:r w:rsidRPr="00A41F99">
        <w:rPr>
          <w:color w:val="000000" w:themeColor="text1"/>
        </w:rPr>
        <w:t xml:space="preserve"> multiplication qui est testée</w:t>
      </w:r>
      <w:r w:rsidRPr="00A41F99">
        <w:rPr>
          <w:b/>
          <w:bCs/>
          <w:color w:val="000000" w:themeColor="text1"/>
        </w:rPr>
        <w:t>.</w:t>
      </w:r>
    </w:p>
    <w:p w14:paraId="3D2F661A" w14:textId="1C7141F8" w:rsidR="0071064B" w:rsidRPr="00A41F99" w:rsidRDefault="0071064B" w:rsidP="00131082">
      <w:pPr>
        <w:pStyle w:val="Paragraphedeliste"/>
        <w:numPr>
          <w:ilvl w:val="0"/>
          <w:numId w:val="8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Vignettes</w:t>
      </w:r>
    </w:p>
    <w:p w14:paraId="3E171D2D" w14:textId="530A240F" w:rsidR="00C8092D" w:rsidRPr="00A41F99" w:rsidRDefault="002B7EBC" w:rsidP="00131082">
      <w:pPr>
        <w:spacing w:line="360" w:lineRule="auto"/>
        <w:jc w:val="both"/>
        <w:rPr>
          <w:color w:val="000000" w:themeColor="text1"/>
        </w:rPr>
      </w:pPr>
      <w:r w:rsidRPr="00A41F99">
        <w:rPr>
          <w:color w:val="000000" w:themeColor="text1"/>
        </w:rPr>
        <w:t xml:space="preserve">Ce dossier contient </w:t>
      </w:r>
      <w:r w:rsidR="00B2309F" w:rsidRPr="00A41F99">
        <w:rPr>
          <w:color w:val="000000" w:themeColor="text1"/>
        </w:rPr>
        <w:t xml:space="preserve">les </w:t>
      </w:r>
      <w:r w:rsidRPr="00A41F99">
        <w:rPr>
          <w:color w:val="000000" w:themeColor="text1"/>
        </w:rPr>
        <w:t xml:space="preserve">documents explicatifs </w:t>
      </w:r>
      <w:r w:rsidR="00B2309F" w:rsidRPr="00A41F99">
        <w:rPr>
          <w:color w:val="000000" w:themeColor="text1"/>
        </w:rPr>
        <w:t xml:space="preserve">détaillés </w:t>
      </w:r>
      <w:r w:rsidRPr="00A41F99">
        <w:rPr>
          <w:color w:val="000000" w:themeColor="text1"/>
        </w:rPr>
        <w:t>sur</w:t>
      </w:r>
      <w:r w:rsidR="00B2309F" w:rsidRPr="00A41F99">
        <w:rPr>
          <w:color w:val="000000" w:themeColor="text1"/>
        </w:rPr>
        <w:t xml:space="preserve"> les fonctionnalités et</w:t>
      </w:r>
      <w:r w:rsidRPr="00A41F99">
        <w:rPr>
          <w:color w:val="000000" w:themeColor="text1"/>
        </w:rPr>
        <w:t xml:space="preserve"> l'utilisation du package.</w:t>
      </w:r>
      <w:r w:rsidR="00A2719E" w:rsidRPr="00A41F99">
        <w:rPr>
          <w:color w:val="000000" w:themeColor="text1"/>
        </w:rPr>
        <w:t xml:space="preserve"> Il contient d</w:t>
      </w:r>
      <w:r w:rsidR="00BC2064" w:rsidRPr="00A41F99">
        <w:rPr>
          <w:color w:val="000000" w:themeColor="text1"/>
        </w:rPr>
        <w:t>eux</w:t>
      </w:r>
      <w:r w:rsidR="00A2719E" w:rsidRPr="00A41F99">
        <w:rPr>
          <w:color w:val="000000" w:themeColor="text1"/>
        </w:rPr>
        <w:t xml:space="preserve"> fichier</w:t>
      </w:r>
      <w:r w:rsidR="00BC2064" w:rsidRPr="00A41F99">
        <w:rPr>
          <w:color w:val="000000" w:themeColor="text1"/>
        </w:rPr>
        <w:t>s</w:t>
      </w:r>
      <w:r w:rsidR="00A2719E" w:rsidRPr="00A41F99">
        <w:rPr>
          <w:color w:val="000000" w:themeColor="text1"/>
        </w:rPr>
        <w:t> </w:t>
      </w:r>
      <w:r w:rsidR="00BC2064" w:rsidRPr="00A41F99">
        <w:rPr>
          <w:color w:val="000000" w:themeColor="text1"/>
        </w:rPr>
        <w:t>à savoir</w:t>
      </w:r>
    </w:p>
    <w:p w14:paraId="47162E30" w14:textId="2E71B05A" w:rsidR="00BC2064" w:rsidRPr="00A41F99" w:rsidRDefault="00BC2064" w:rsidP="00131082">
      <w:pPr>
        <w:pStyle w:val="Paragraphedeliste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A9038E">
        <w:rPr>
          <w:b/>
          <w:bCs/>
          <w:color w:val="000000" w:themeColor="text1"/>
        </w:rPr>
        <w:t>.gitignore :</w:t>
      </w:r>
      <w:r w:rsidR="00B14480" w:rsidRPr="00A41F99">
        <w:rPr>
          <w:color w:val="000000" w:themeColor="text1"/>
        </w:rPr>
        <w:t xml:space="preserve"> spécifie les fichiers à ne pas suivre par Git ; (.html et .R dans notre cas)</w:t>
      </w:r>
    </w:p>
    <w:p w14:paraId="03BF714E" w14:textId="54E1674E" w:rsidR="00A2719E" w:rsidRPr="006E25EA" w:rsidRDefault="00BC2064" w:rsidP="00131082">
      <w:pPr>
        <w:pStyle w:val="Paragraphedeliste"/>
        <w:numPr>
          <w:ilvl w:val="0"/>
          <w:numId w:val="15"/>
        </w:numPr>
        <w:spacing w:line="360" w:lineRule="auto"/>
        <w:jc w:val="both"/>
        <w:rPr>
          <w:rStyle w:val="CodeHTML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9038E">
        <w:rPr>
          <w:b/>
          <w:bCs/>
          <w:color w:val="000000" w:themeColor="text1"/>
        </w:rPr>
        <w:t>sdmApp.Rmd :</w:t>
      </w:r>
      <w:r w:rsidRPr="00A41F99">
        <w:rPr>
          <w:color w:val="000000" w:themeColor="text1"/>
        </w:rPr>
        <w:t xml:space="preserve"> </w:t>
      </w:r>
      <w:r w:rsidR="00455793" w:rsidRPr="00A41F99">
        <w:t xml:space="preserve">document expliquant le package </w:t>
      </w:r>
      <w:r w:rsidR="00455793" w:rsidRPr="00A41F99">
        <w:rPr>
          <w:rStyle w:val="CodeHTML"/>
          <w:rFonts w:ascii="Times New Roman" w:eastAsiaTheme="minorHAnsi" w:hAnsi="Times New Roman" w:cs="Times New Roman"/>
          <w:sz w:val="24"/>
          <w:szCs w:val="24"/>
        </w:rPr>
        <w:t xml:space="preserve">sdmApp, ses auteurs, </w:t>
      </w:r>
      <w:r w:rsidR="00392888" w:rsidRPr="00A41F99">
        <w:rPr>
          <w:rStyle w:val="CodeHTML"/>
          <w:rFonts w:ascii="Times New Roman" w:eastAsiaTheme="minorHAnsi" w:hAnsi="Times New Roman" w:cs="Times New Roman"/>
          <w:sz w:val="24"/>
          <w:szCs w:val="24"/>
        </w:rPr>
        <w:t>ses fonctionnalités, etc</w:t>
      </w:r>
    </w:p>
    <w:p w14:paraId="6644F46C" w14:textId="77777777" w:rsidR="006E25EA" w:rsidRPr="006E25EA" w:rsidRDefault="006E25EA" w:rsidP="006E25EA">
      <w:pPr>
        <w:spacing w:line="360" w:lineRule="auto"/>
        <w:ind w:left="360"/>
        <w:jc w:val="both"/>
        <w:rPr>
          <w:color w:val="000000" w:themeColor="text1"/>
        </w:rPr>
      </w:pPr>
    </w:p>
    <w:p w14:paraId="6B849A19" w14:textId="20A1584D" w:rsidR="00A41F99" w:rsidRDefault="00F232FC" w:rsidP="00131082">
      <w:pPr>
        <w:pStyle w:val="Paragraphedeliste"/>
        <w:numPr>
          <w:ilvl w:val="0"/>
          <w:numId w:val="7"/>
        </w:numPr>
        <w:spacing w:line="360" w:lineRule="auto"/>
        <w:jc w:val="both"/>
        <w:rPr>
          <w:b/>
          <w:bCs/>
          <w:color w:val="5B9BD5" w:themeColor="accent5"/>
        </w:rPr>
      </w:pPr>
      <w:r w:rsidRPr="00A41F99">
        <w:rPr>
          <w:b/>
          <w:bCs/>
          <w:color w:val="5B9BD5" w:themeColor="accent5"/>
        </w:rPr>
        <w:t>Fichiers</w:t>
      </w:r>
    </w:p>
    <w:p w14:paraId="68C5433C" w14:textId="61B565E1" w:rsidR="006E25EA" w:rsidRPr="006E25EA" w:rsidRDefault="006B24E4" w:rsidP="006E25EA">
      <w:pPr>
        <w:spacing w:line="360" w:lineRule="auto"/>
        <w:jc w:val="both"/>
      </w:pPr>
      <w:r>
        <w:t>Pour ce qui est des fichiers, nous pouvons citer :</w:t>
      </w:r>
    </w:p>
    <w:p w14:paraId="0364DD5C" w14:textId="0712534A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.gitignore</w:t>
      </w:r>
      <w:r w:rsidR="00512055" w:rsidRPr="00A41F99">
        <w:t xml:space="preserve"> : </w:t>
      </w:r>
      <w:r w:rsidRPr="00A41F99">
        <w:t>liste les fichiers et dossiers à ignorer par Git (fichiers temporaires, dossiers de build, etc.).</w:t>
      </w:r>
    </w:p>
    <w:p w14:paraId="67431235" w14:textId="7E1454B1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.Rbuildignore</w:t>
      </w:r>
      <w:r w:rsidR="00512055" w:rsidRPr="00A41F99">
        <w:rPr>
          <w:b/>
          <w:bCs/>
        </w:rPr>
        <w:t> :</w:t>
      </w:r>
      <w:r w:rsidR="00512055" w:rsidRPr="00A41F99">
        <w:rPr>
          <w:color w:val="5B9BD5" w:themeColor="accent5"/>
        </w:rPr>
        <w:t xml:space="preserve"> </w:t>
      </w:r>
      <w:r w:rsidR="006B24E4">
        <w:t>d</w:t>
      </w:r>
      <w:r w:rsidRPr="00A41F99">
        <w:t>ans cette partie figurent les fichiers à ne pas inclure lors de la construction du package sdmApp.</w:t>
      </w:r>
    </w:p>
    <w:p w14:paraId="0F9635AB" w14:textId="01A1D0E4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</w:pPr>
      <w:r w:rsidRPr="00A41F99">
        <w:rPr>
          <w:b/>
          <w:bCs/>
        </w:rPr>
        <w:t>_pkgdown.yml</w:t>
      </w:r>
      <w:r w:rsidR="00512055" w:rsidRPr="00A41F99">
        <w:rPr>
          <w:color w:val="5B9BD5" w:themeColor="accent5"/>
        </w:rPr>
        <w:t> </w:t>
      </w:r>
      <w:r w:rsidR="00512055" w:rsidRPr="00A41F99">
        <w:t xml:space="preserve">: </w:t>
      </w:r>
      <w:r w:rsidR="006B24E4">
        <w:t>f</w:t>
      </w:r>
      <w:r w:rsidRPr="00A41F99">
        <w:t xml:space="preserve">ichier de configuration pour </w:t>
      </w:r>
      <w:r w:rsidRPr="006B24E4">
        <w:rPr>
          <w:b/>
          <w:bCs/>
        </w:rPr>
        <w:t>pkgdown</w:t>
      </w:r>
      <w:r w:rsidRPr="00A41F99">
        <w:t>, un outil qui génère un site web de documentation pour le package.</w:t>
      </w:r>
    </w:p>
    <w:p w14:paraId="78D54E96" w14:textId="5EF474E7" w:rsidR="00F232FC" w:rsidRPr="00A41F99" w:rsidRDefault="00512055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C</w:t>
      </w:r>
      <w:r w:rsidR="00F232FC" w:rsidRPr="00A41F99">
        <w:rPr>
          <w:b/>
          <w:bCs/>
        </w:rPr>
        <w:t>odecov</w:t>
      </w:r>
      <w:r w:rsidRPr="00A41F99">
        <w:rPr>
          <w:b/>
          <w:bCs/>
        </w:rPr>
        <w:t> :</w:t>
      </w:r>
      <w:r w:rsidRPr="00A41F99">
        <w:rPr>
          <w:color w:val="5B9BD5" w:themeColor="accent5"/>
        </w:rPr>
        <w:t xml:space="preserve"> </w:t>
      </w:r>
      <w:r w:rsidR="006B24E4">
        <w:t>f</w:t>
      </w:r>
      <w:r w:rsidR="00F232FC" w:rsidRPr="00A41F99">
        <w:t xml:space="preserve">ichier de configuration pour </w:t>
      </w:r>
      <w:r w:rsidR="00F232FC" w:rsidRPr="006B24E4">
        <w:rPr>
          <w:b/>
          <w:bCs/>
        </w:rPr>
        <w:t>Codecov</w:t>
      </w:r>
      <w:r w:rsidR="00F232FC" w:rsidRPr="00A41F99">
        <w:t>, service mesurant la couverture de code par les tests.</w:t>
      </w:r>
    </w:p>
    <w:p w14:paraId="485A4481" w14:textId="4D52CF9E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cran-comments.md</w:t>
      </w:r>
      <w:r w:rsidR="0028019F" w:rsidRPr="00A41F99">
        <w:rPr>
          <w:b/>
          <w:bCs/>
        </w:rPr>
        <w:t> :</w:t>
      </w:r>
      <w:r w:rsidR="0028019F" w:rsidRPr="00A41F99">
        <w:rPr>
          <w:color w:val="5B9BD5" w:themeColor="accent5"/>
        </w:rPr>
        <w:t xml:space="preserve"> </w:t>
      </w:r>
      <w:r w:rsidR="00394A7E">
        <w:t>f</w:t>
      </w:r>
      <w:r w:rsidRPr="00A41F99">
        <w:t>ichier contenant les commentaires pour les mainteneurs de CRAN lors de la soumission du package.</w:t>
      </w:r>
    </w:p>
    <w:p w14:paraId="6DF90B74" w14:textId="30250657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CRAN-RELEASE</w:t>
      </w:r>
      <w:r w:rsidR="00512055" w:rsidRPr="00A41F99">
        <w:rPr>
          <w:b/>
          <w:bCs/>
        </w:rPr>
        <w:t> :</w:t>
      </w:r>
      <w:r w:rsidR="00512055" w:rsidRPr="00A41F99">
        <w:rPr>
          <w:color w:val="5B9BD5" w:themeColor="accent5"/>
        </w:rPr>
        <w:t xml:space="preserve"> </w:t>
      </w:r>
      <w:r w:rsidR="00394A7E">
        <w:t>f</w:t>
      </w:r>
      <w:r w:rsidRPr="00A41F99">
        <w:t>ichier généré lors de la soumission du package à CRAN, contenant des informations sur la version soumise.</w:t>
      </w:r>
    </w:p>
    <w:p w14:paraId="60BA5156" w14:textId="62EE8B2D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DESCRIPTION</w:t>
      </w:r>
      <w:r w:rsidR="0028019F" w:rsidRPr="00A41F99">
        <w:rPr>
          <w:b/>
          <w:bCs/>
        </w:rPr>
        <w:t> :</w:t>
      </w:r>
      <w:r w:rsidR="0028019F" w:rsidRPr="00A41F99">
        <w:rPr>
          <w:color w:val="5B9BD5" w:themeColor="accent5"/>
        </w:rPr>
        <w:t xml:space="preserve"> </w:t>
      </w:r>
      <w:r w:rsidR="00394A7E">
        <w:t>f</w:t>
      </w:r>
      <w:r w:rsidRPr="00A41F99">
        <w:t>ichier essentiel décrivant le package (nom, version, auteurs, dépendances, description, etc.).</w:t>
      </w:r>
    </w:p>
    <w:p w14:paraId="383A2F03" w14:textId="5CFC2C72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  <w:rPr>
          <w:color w:val="5B9BD5" w:themeColor="accent5"/>
        </w:rPr>
      </w:pPr>
      <w:r w:rsidRPr="00A41F99">
        <w:rPr>
          <w:b/>
          <w:bCs/>
        </w:rPr>
        <w:t>NAMESPACE</w:t>
      </w:r>
      <w:r w:rsidR="0028019F" w:rsidRPr="00A41F99">
        <w:rPr>
          <w:b/>
          <w:bCs/>
        </w:rPr>
        <w:t> :</w:t>
      </w:r>
      <w:r w:rsidR="0028019F" w:rsidRPr="00A41F99">
        <w:rPr>
          <w:color w:val="5B9BD5" w:themeColor="accent5"/>
        </w:rPr>
        <w:t xml:space="preserve"> </w:t>
      </w:r>
      <w:r w:rsidR="00394A7E">
        <w:t>f</w:t>
      </w:r>
      <w:r w:rsidRPr="00A41F99">
        <w:t>ichier définissant quelles fonctions du package sont exportées et quelles fonctions d'autres packages sont importées.</w:t>
      </w:r>
    </w:p>
    <w:p w14:paraId="12E2E851" w14:textId="6D2F3D24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</w:pPr>
      <w:r w:rsidRPr="00A41F99">
        <w:rPr>
          <w:b/>
          <w:bCs/>
        </w:rPr>
        <w:t>README</w:t>
      </w:r>
      <w:r w:rsidR="0028019F" w:rsidRPr="00A41F99">
        <w:rPr>
          <w:b/>
          <w:bCs/>
        </w:rPr>
        <w:t> :</w:t>
      </w:r>
      <w:r w:rsidR="0028019F" w:rsidRPr="00A41F99">
        <w:t xml:space="preserve"> </w:t>
      </w:r>
      <w:r w:rsidR="00394A7E">
        <w:t>f</w:t>
      </w:r>
      <w:r w:rsidRPr="00A41F99">
        <w:t>ichier Markdown décrivant le package, son installation et son utilisation de base (ce que vous avez partagé précédemment).</w:t>
      </w:r>
    </w:p>
    <w:p w14:paraId="17F2CCDB" w14:textId="753AF601" w:rsidR="00F232FC" w:rsidRPr="00A41F99" w:rsidRDefault="00F232FC" w:rsidP="00131082">
      <w:pPr>
        <w:pStyle w:val="Paragraphedeliste"/>
        <w:numPr>
          <w:ilvl w:val="0"/>
          <w:numId w:val="20"/>
        </w:numPr>
        <w:spacing w:line="360" w:lineRule="auto"/>
        <w:jc w:val="both"/>
      </w:pPr>
      <w:r w:rsidRPr="00A41F99">
        <w:rPr>
          <w:b/>
          <w:bCs/>
        </w:rPr>
        <w:t>sdmApp</w:t>
      </w:r>
      <w:r w:rsidR="0028019F" w:rsidRPr="00A41F99">
        <w:rPr>
          <w:b/>
          <w:bCs/>
        </w:rPr>
        <w:t> :</w:t>
      </w:r>
      <w:r w:rsidR="0028019F" w:rsidRPr="00A41F99">
        <w:t xml:space="preserve"> </w:t>
      </w:r>
      <w:r w:rsidRPr="00A41F99">
        <w:t xml:space="preserve">fichier projet RStudio </w:t>
      </w:r>
      <w:r w:rsidRPr="00A41F99">
        <w:rPr>
          <w:b/>
          <w:bCs/>
        </w:rPr>
        <w:t>(.Rproj)</w:t>
      </w:r>
      <w:r w:rsidRPr="00A41F99">
        <w:t xml:space="preserve"> qui configure l'environnement de développement RStudio pour ce package.</w:t>
      </w:r>
    </w:p>
    <w:p w14:paraId="19633FE2" w14:textId="27447E89" w:rsidR="0036464A" w:rsidRDefault="0036464A" w:rsidP="00131082">
      <w:pPr>
        <w:spacing w:line="360" w:lineRule="auto"/>
      </w:pPr>
    </w:p>
    <w:p w14:paraId="3229355D" w14:textId="245CF873" w:rsidR="008A50FA" w:rsidRPr="006E25EA" w:rsidRDefault="008A50FA" w:rsidP="008A50FA">
      <w:pPr>
        <w:pStyle w:val="Paragraphedeliste"/>
        <w:numPr>
          <w:ilvl w:val="0"/>
          <w:numId w:val="5"/>
        </w:numPr>
        <w:spacing w:line="360" w:lineRule="auto"/>
        <w:jc w:val="both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 xml:space="preserve">Différentes fonctionnalités </w:t>
      </w:r>
      <w:r w:rsidRPr="006E25EA">
        <w:rPr>
          <w:b/>
          <w:bCs/>
          <w:color w:val="5B9BD5" w:themeColor="accent5"/>
          <w:sz w:val="28"/>
          <w:szCs w:val="28"/>
        </w:rPr>
        <w:t>du package</w:t>
      </w:r>
    </w:p>
    <w:p w14:paraId="61775A75" w14:textId="4F1179DC" w:rsidR="004619F2" w:rsidRPr="00303AE9" w:rsidRDefault="00C8360F" w:rsidP="00303AE9">
      <w:pPr>
        <w:spacing w:before="100" w:beforeAutospacing="1" w:after="100" w:afterAutospacing="1" w:line="360" w:lineRule="auto"/>
      </w:pPr>
      <w:r w:rsidRPr="00303AE9">
        <w:t xml:space="preserve">Le package </w:t>
      </w:r>
      <w:r w:rsidRPr="00303AE9">
        <w:rPr>
          <w:b/>
          <w:bCs/>
        </w:rPr>
        <w:t xml:space="preserve">sdmApp </w:t>
      </w:r>
      <w:r w:rsidR="00794B35" w:rsidRPr="00303AE9">
        <w:t xml:space="preserve">renferme plusieurs fonctionnalités qui sont </w:t>
      </w:r>
      <w:r w:rsidR="005D4750" w:rsidRPr="00303AE9">
        <w:t xml:space="preserve">représentées par </w:t>
      </w:r>
      <w:r w:rsidR="00794B35" w:rsidRPr="00303AE9">
        <w:t xml:space="preserve">les </w:t>
      </w:r>
      <w:r w:rsidR="005D4750" w:rsidRPr="00303AE9">
        <w:t xml:space="preserve">différentes fonctions </w:t>
      </w:r>
      <w:r w:rsidR="00794B35" w:rsidRPr="00303AE9">
        <w:t xml:space="preserve">suivantes : </w:t>
      </w:r>
    </w:p>
    <w:p w14:paraId="349FE140" w14:textId="77777777" w:rsidR="00BC0EE3" w:rsidRPr="00303AE9" w:rsidRDefault="004619F2" w:rsidP="00303AE9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</w:pPr>
      <w:r w:rsidRPr="00303AE9">
        <w:rPr>
          <w:b/>
          <w:bCs/>
          <w:color w:val="000000" w:themeColor="text1"/>
        </w:rPr>
        <w:t>sdmApp()</w:t>
      </w:r>
      <w:r w:rsidR="00517411" w:rsidRPr="00303AE9">
        <w:rPr>
          <w:b/>
          <w:bCs/>
          <w:color w:val="000000" w:themeColor="text1"/>
        </w:rPr>
        <w:t> </w:t>
      </w:r>
    </w:p>
    <w:p w14:paraId="31252D06" w14:textId="16E8C3C1" w:rsidR="001C7130" w:rsidRPr="00303AE9" w:rsidRDefault="00BC0EE3" w:rsidP="00303AE9">
      <w:pPr>
        <w:spacing w:before="100" w:beforeAutospacing="1" w:after="100" w:afterAutospacing="1" w:line="360" w:lineRule="auto"/>
      </w:pPr>
      <w:r w:rsidRPr="00303AE9">
        <w:t>E</w:t>
      </w:r>
      <w:r w:rsidR="00517411" w:rsidRPr="00303AE9">
        <w:t xml:space="preserve">lle est </w:t>
      </w:r>
      <w:r w:rsidR="00517411" w:rsidRPr="00303AE9">
        <w:rPr>
          <w:rStyle w:val="lev"/>
          <w:b w:val="0"/>
          <w:bCs w:val="0"/>
        </w:rPr>
        <w:t>l'interface utilisateur principale</w:t>
      </w:r>
      <w:r w:rsidR="00517411" w:rsidRPr="00303AE9">
        <w:t xml:space="preserve"> du package. Elle</w:t>
      </w:r>
      <w:r w:rsidR="001C7130" w:rsidRPr="00303AE9">
        <w:t xml:space="preserve"> c</w:t>
      </w:r>
      <w:r w:rsidR="00517411" w:rsidRPr="00303AE9">
        <w:t xml:space="preserve">harge dynamiquement les fichiers </w:t>
      </w:r>
      <w:r w:rsidR="00517411" w:rsidRPr="00303AE9">
        <w:rPr>
          <w:rStyle w:val="CodeHTML"/>
          <w:rFonts w:ascii="Times New Roman" w:hAnsi="Times New Roman" w:cs="Times New Roman"/>
          <w:sz w:val="24"/>
          <w:szCs w:val="24"/>
        </w:rPr>
        <w:t>ui.R</w:t>
      </w:r>
      <w:r w:rsidR="00517411" w:rsidRPr="00303AE9">
        <w:t xml:space="preserve">, </w:t>
      </w:r>
      <w:r w:rsidR="00517411" w:rsidRPr="00303AE9">
        <w:rPr>
          <w:rStyle w:val="CodeHTML"/>
          <w:rFonts w:ascii="Times New Roman" w:hAnsi="Times New Roman" w:cs="Times New Roman"/>
          <w:sz w:val="24"/>
          <w:szCs w:val="24"/>
        </w:rPr>
        <w:t>server.R</w:t>
      </w:r>
      <w:r w:rsidR="00517411" w:rsidRPr="00303AE9">
        <w:t xml:space="preserve">, </w:t>
      </w:r>
      <w:r w:rsidR="00517411" w:rsidRPr="00303AE9">
        <w:rPr>
          <w:rStyle w:val="CodeHTML"/>
          <w:rFonts w:ascii="Times New Roman" w:hAnsi="Times New Roman" w:cs="Times New Roman"/>
          <w:sz w:val="24"/>
          <w:szCs w:val="24"/>
        </w:rPr>
        <w:t>global.R</w:t>
      </w:r>
      <w:r w:rsidR="00517411" w:rsidRPr="00303AE9">
        <w:t xml:space="preserve"> à partir du package</w:t>
      </w:r>
      <w:r w:rsidR="001C7130" w:rsidRPr="00303AE9">
        <w:t xml:space="preserve"> ; </w:t>
      </w:r>
      <w:r w:rsidR="001C7130" w:rsidRPr="00303AE9">
        <w:rPr>
          <w:rStyle w:val="lev"/>
          <w:b w:val="0"/>
          <w:bCs w:val="0"/>
        </w:rPr>
        <w:t>crée et lance l'application</w:t>
      </w:r>
      <w:r w:rsidR="001C7130" w:rsidRPr="00303AE9">
        <w:t xml:space="preserve"> avec l'interface utilisateur (</w:t>
      </w:r>
      <w:r w:rsidR="001C7130" w:rsidRPr="00303AE9">
        <w:rPr>
          <w:rStyle w:val="CodeHTML"/>
          <w:rFonts w:ascii="Times New Roman" w:hAnsi="Times New Roman" w:cs="Times New Roman"/>
          <w:sz w:val="24"/>
          <w:szCs w:val="24"/>
        </w:rPr>
        <w:t>ui</w:t>
      </w:r>
      <w:r w:rsidR="001C7130" w:rsidRPr="00303AE9">
        <w:t>) et la logique serveur (</w:t>
      </w:r>
      <w:r w:rsidR="001C7130" w:rsidRPr="00303AE9">
        <w:rPr>
          <w:rStyle w:val="CodeHTML"/>
          <w:rFonts w:ascii="Times New Roman" w:hAnsi="Times New Roman" w:cs="Times New Roman"/>
          <w:sz w:val="24"/>
          <w:szCs w:val="24"/>
        </w:rPr>
        <w:t>server</w:t>
      </w:r>
      <w:r w:rsidR="001C7130" w:rsidRPr="00303AE9">
        <w:t xml:space="preserve">). </w:t>
      </w:r>
      <w:r w:rsidR="00AB29CE" w:rsidRPr="00303AE9">
        <w:t xml:space="preserve">Une fois l’application lancée, plusieurs opérations peuvent </w:t>
      </w:r>
      <w:r w:rsidR="007B1B40">
        <w:t>ê</w:t>
      </w:r>
      <w:r w:rsidR="00AB29CE" w:rsidRPr="00303AE9">
        <w:t>tre fait :</w:t>
      </w:r>
    </w:p>
    <w:p w14:paraId="17CDDCB6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>Téléversement de fichiers raster et d'occurrence des espèces</w:t>
      </w:r>
    </w:p>
    <w:p w14:paraId="4F98FC12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>Analyse de corrélation entre couches raster</w:t>
      </w:r>
    </w:p>
    <w:p w14:paraId="3B0B2318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 xml:space="preserve">Sélection des prédicteurs avec </w:t>
      </w:r>
      <w:r w:rsidRPr="00303AE9">
        <w:rPr>
          <w:b/>
          <w:bCs/>
        </w:rPr>
        <w:t>CENFA</w:t>
      </w:r>
    </w:p>
    <w:p w14:paraId="354E206B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 xml:space="preserve">Validation croisée spatiale via </w:t>
      </w:r>
      <w:r w:rsidRPr="00303AE9">
        <w:rPr>
          <w:b/>
          <w:bCs/>
        </w:rPr>
        <w:t>blockCV</w:t>
      </w:r>
    </w:p>
    <w:p w14:paraId="113E7467" w14:textId="77777777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>Application de différents modèles de distribution d'espèces</w:t>
      </w:r>
    </w:p>
    <w:p w14:paraId="31515245" w14:textId="4571BE52" w:rsidR="00AB29CE" w:rsidRPr="00303AE9" w:rsidRDefault="00AB29CE" w:rsidP="00303AE9">
      <w:pPr>
        <w:pStyle w:val="Paragraphedeliste"/>
        <w:numPr>
          <w:ilvl w:val="0"/>
          <w:numId w:val="21"/>
        </w:numPr>
        <w:spacing w:before="100" w:beforeAutospacing="1" w:after="100" w:afterAutospacing="1" w:line="360" w:lineRule="auto"/>
      </w:pPr>
      <w:r w:rsidRPr="00303AE9">
        <w:t>Export des résultats et du code R sous-jacent</w:t>
      </w:r>
    </w:p>
    <w:p w14:paraId="4FDFB645" w14:textId="77777777" w:rsidR="00BC0EE3" w:rsidRPr="00303AE9" w:rsidRDefault="00BC0EE3" w:rsidP="00303AE9">
      <w:pPr>
        <w:pStyle w:val="Paragraphedeliste"/>
        <w:spacing w:before="100" w:beforeAutospacing="1" w:after="100" w:afterAutospacing="1" w:line="360" w:lineRule="auto"/>
      </w:pPr>
    </w:p>
    <w:p w14:paraId="63248BA0" w14:textId="77777777" w:rsidR="00BC0EE3" w:rsidRPr="00303AE9" w:rsidRDefault="004619F2" w:rsidP="00303AE9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303AE9">
        <w:rPr>
          <w:b/>
          <w:bCs/>
          <w:color w:val="000000" w:themeColor="text1"/>
        </w:rPr>
        <w:t>sdmApp_PA()</w:t>
      </w:r>
    </w:p>
    <w:p w14:paraId="71164D30" w14:textId="74CE2882" w:rsidR="004619F2" w:rsidRPr="00303AE9" w:rsidRDefault="00FD7DF1" w:rsidP="00303AE9">
      <w:pPr>
        <w:spacing w:line="360" w:lineRule="auto"/>
        <w:jc w:val="both"/>
      </w:pPr>
      <w:r w:rsidRPr="00303AE9">
        <w:t xml:space="preserve">Elle </w:t>
      </w:r>
      <w:r w:rsidRPr="00303AE9">
        <w:rPr>
          <w:rStyle w:val="lev"/>
        </w:rPr>
        <w:t>affiche une carte</w:t>
      </w:r>
      <w:r w:rsidRPr="00303AE9">
        <w:t xml:space="preserve"> (via </w:t>
      </w:r>
      <w:r w:rsidRPr="00303AE9">
        <w:rPr>
          <w:rStyle w:val="CodeHTML"/>
          <w:rFonts w:ascii="Times New Roman" w:hAnsi="Times New Roman" w:cs="Times New Roman"/>
          <w:sz w:val="24"/>
          <w:szCs w:val="24"/>
        </w:rPr>
        <w:t>ggplot2</w:t>
      </w:r>
      <w:r w:rsidRPr="00303AE9">
        <w:t xml:space="preserve">) à partir d’un </w:t>
      </w:r>
      <w:r w:rsidRPr="00303AE9">
        <w:rPr>
          <w:rStyle w:val="lev"/>
        </w:rPr>
        <w:t>objet raster binaire</w:t>
      </w:r>
      <w:r w:rsidRPr="00303AE9">
        <w:t xml:space="preserve"> représentant la </w:t>
      </w:r>
      <w:r w:rsidRPr="00303AE9">
        <w:rPr>
          <w:rStyle w:val="lev"/>
        </w:rPr>
        <w:t>présence (1) en vert</w:t>
      </w:r>
      <w:r w:rsidRPr="00303AE9">
        <w:t xml:space="preserve"> ou </w:t>
      </w:r>
      <w:r w:rsidRPr="00303AE9">
        <w:rPr>
          <w:rStyle w:val="lev"/>
        </w:rPr>
        <w:t>l’absence (0) en rouge</w:t>
      </w:r>
      <w:r w:rsidRPr="00303AE9">
        <w:t xml:space="preserve"> d’une espèce sur une zone géographique.</w:t>
      </w:r>
      <w:r w:rsidR="00843836" w:rsidRPr="00303AE9">
        <w:t xml:space="preserve"> En somme, elle prend en entré un raster binaire ayant pour chaque </w:t>
      </w:r>
      <w:r w:rsidR="00F53D24" w:rsidRPr="00303AE9">
        <w:t>espèce</w:t>
      </w:r>
      <w:r w:rsidR="00843836" w:rsidRPr="00303AE9">
        <w:t xml:space="preserve"> l’information sur sa présence ou pas dans la zone et en se basant sur les données </w:t>
      </w:r>
      <w:r w:rsidR="00F53D24" w:rsidRPr="00303AE9">
        <w:t>géographique</w:t>
      </w:r>
      <w:r w:rsidR="00F53D24">
        <w:t>s</w:t>
      </w:r>
      <w:r w:rsidR="00843836" w:rsidRPr="00303AE9">
        <w:t xml:space="preserve"> telles que la longitude et latitude, la carte est </w:t>
      </w:r>
      <w:r w:rsidR="00F53D24" w:rsidRPr="00303AE9">
        <w:t>réalisée</w:t>
      </w:r>
      <w:r w:rsidR="00843836" w:rsidRPr="00303AE9">
        <w:t xml:space="preserve"> et est le résultat en sortie.</w:t>
      </w:r>
    </w:p>
    <w:p w14:paraId="0A5D6BC5" w14:textId="77777777" w:rsidR="00BC0EE3" w:rsidRPr="00303AE9" w:rsidRDefault="00BC0EE3" w:rsidP="00303AE9">
      <w:pPr>
        <w:spacing w:line="360" w:lineRule="auto"/>
        <w:jc w:val="both"/>
        <w:rPr>
          <w:b/>
          <w:bCs/>
          <w:color w:val="000000" w:themeColor="text1"/>
        </w:rPr>
      </w:pPr>
    </w:p>
    <w:p w14:paraId="7D6DEFCC" w14:textId="77777777" w:rsidR="00995012" w:rsidRPr="00303AE9" w:rsidRDefault="004619F2" w:rsidP="00303AE9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</w:rPr>
      </w:pPr>
      <w:r w:rsidRPr="00303AE9">
        <w:rPr>
          <w:b/>
          <w:bCs/>
          <w:color w:val="000000" w:themeColor="text1"/>
        </w:rPr>
        <w:t xml:space="preserve"> sdmApp_TimesRasters()</w:t>
      </w:r>
    </w:p>
    <w:p w14:paraId="7F9C2491" w14:textId="57B469B3" w:rsidR="004619F2" w:rsidRPr="00303AE9" w:rsidRDefault="00995012" w:rsidP="00303AE9">
      <w:pPr>
        <w:spacing w:line="360" w:lineRule="auto"/>
        <w:jc w:val="both"/>
      </w:pPr>
      <w:r w:rsidRPr="00303AE9">
        <w:t xml:space="preserve">Elle sert à </w:t>
      </w:r>
      <w:r w:rsidRPr="00303AE9">
        <w:rPr>
          <w:rStyle w:val="lev"/>
        </w:rPr>
        <w:t>masquer les absences</w:t>
      </w:r>
      <w:r w:rsidRPr="00303AE9">
        <w:t xml:space="preserve"> dans une carte de </w:t>
      </w:r>
      <w:r w:rsidRPr="00303AE9">
        <w:rPr>
          <w:rStyle w:val="lev"/>
        </w:rPr>
        <w:t>probabilité d’occurrence</w:t>
      </w:r>
      <w:r w:rsidRPr="00303AE9">
        <w:t xml:space="preserve"> (par exemple issue d’un modèle), en </w:t>
      </w:r>
      <w:r w:rsidRPr="00303AE9">
        <w:rPr>
          <w:rStyle w:val="lev"/>
        </w:rPr>
        <w:t>multipliant</w:t>
      </w:r>
      <w:r w:rsidRPr="00303AE9">
        <w:t xml:space="preserve"> cette carte par une </w:t>
      </w:r>
      <w:r w:rsidRPr="00303AE9">
        <w:rPr>
          <w:rStyle w:val="lev"/>
        </w:rPr>
        <w:t>carte binaire</w:t>
      </w:r>
      <w:r w:rsidRPr="00303AE9">
        <w:t xml:space="preserve"> de présence/absence. Comme résultat, on obtient </w:t>
      </w:r>
      <w:r w:rsidRPr="00303AE9">
        <w:rPr>
          <w:rStyle w:val="lev"/>
        </w:rPr>
        <w:t>uniquement les probabilités dans les zones de présence</w:t>
      </w:r>
      <w:r w:rsidRPr="00303AE9">
        <w:t>.</w:t>
      </w:r>
      <w:r w:rsidR="0052219A" w:rsidRPr="00303AE9">
        <w:t xml:space="preserve"> En somme, elle prend en entré </w:t>
      </w:r>
      <w:r w:rsidR="003D5241" w:rsidRPr="00303AE9">
        <w:t xml:space="preserve">une carte de probabilité d’occurrence et une carte binaire de présence/absence. En guise de sortie, nous avons un raster contenant </w:t>
      </w:r>
      <w:r w:rsidR="00843836" w:rsidRPr="00303AE9">
        <w:t>uniquement les probabilités dans les zones de présences.</w:t>
      </w:r>
    </w:p>
    <w:p w14:paraId="7D05C76E" w14:textId="77777777" w:rsidR="00BC0EE3" w:rsidRPr="00303AE9" w:rsidRDefault="00BC0EE3" w:rsidP="00303AE9">
      <w:pPr>
        <w:spacing w:line="360" w:lineRule="auto"/>
        <w:ind w:left="360"/>
        <w:jc w:val="both"/>
        <w:rPr>
          <w:b/>
          <w:bCs/>
          <w:color w:val="000000" w:themeColor="text1"/>
        </w:rPr>
      </w:pPr>
    </w:p>
    <w:p w14:paraId="2433D1E1" w14:textId="5B650CD2" w:rsidR="004619F2" w:rsidRPr="00303AE9" w:rsidRDefault="004619F2" w:rsidP="00303AE9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  <w:lang w:val="en-US"/>
        </w:rPr>
      </w:pPr>
      <w:r w:rsidRPr="00303AE9">
        <w:rPr>
          <w:b/>
          <w:bCs/>
          <w:color w:val="000000" w:themeColor="text1"/>
          <w:lang w:val="en-US"/>
        </w:rPr>
        <w:lastRenderedPageBreak/>
        <w:t>sdmApp_fold_Exporer()</w:t>
      </w:r>
    </w:p>
    <w:p w14:paraId="38B63192" w14:textId="77777777" w:rsidR="0027282C" w:rsidRPr="00303AE9" w:rsidRDefault="00747D32" w:rsidP="00303AE9">
      <w:pPr>
        <w:spacing w:before="100" w:beforeAutospacing="1" w:after="100" w:afterAutospacing="1" w:line="360" w:lineRule="auto"/>
      </w:pPr>
      <w:r w:rsidRPr="00303AE9">
        <w:rPr>
          <w:rStyle w:val="lev"/>
          <w:b w:val="0"/>
          <w:bCs w:val="0"/>
        </w:rPr>
        <w:t xml:space="preserve">Elle permet de </w:t>
      </w:r>
      <w:r w:rsidRPr="00303AE9">
        <w:t xml:space="preserve">visualiser les </w:t>
      </w:r>
      <w:r w:rsidRPr="00303AE9">
        <w:rPr>
          <w:rStyle w:val="Accentuation"/>
        </w:rPr>
        <w:t>folds</w:t>
      </w:r>
      <w:r w:rsidRPr="00303AE9">
        <w:t xml:space="preserve"> (blocs de validation croisée spatiale) générés avec </w:t>
      </w:r>
      <w:r w:rsidRPr="00303AE9">
        <w:rPr>
          <w:rStyle w:val="CodeHTML"/>
          <w:rFonts w:ascii="Times New Roman" w:hAnsi="Times New Roman" w:cs="Times New Roman"/>
          <w:sz w:val="24"/>
          <w:szCs w:val="24"/>
        </w:rPr>
        <w:t>blockCV</w:t>
      </w:r>
      <w:r w:rsidRPr="00303AE9">
        <w:t>, en les superposant à une carte raster et aux points d’occurrence d’espèce. Affiche à la fois l</w:t>
      </w:r>
      <w:r w:rsidR="00D40CCC" w:rsidRPr="00303AE9">
        <w:t xml:space="preserve">’ensemble d’entrainement et l’ensemble de test. </w:t>
      </w:r>
    </w:p>
    <w:p w14:paraId="4E45120B" w14:textId="2A19BEB7" w:rsidR="00D40CCC" w:rsidRPr="00303AE9" w:rsidRDefault="00D40CCC" w:rsidP="00303AE9">
      <w:pPr>
        <w:spacing w:before="100" w:beforeAutospacing="1" w:after="100" w:afterAutospacing="1" w:line="360" w:lineRule="auto"/>
      </w:pPr>
      <w:r w:rsidRPr="00303AE9">
        <w:t>Elle prend en entrée :</w:t>
      </w:r>
    </w:p>
    <w:p w14:paraId="6CE4065B" w14:textId="07F0978A" w:rsidR="00747D32" w:rsidRPr="00303AE9" w:rsidRDefault="00F53D24" w:rsidP="00303AE9">
      <w:pPr>
        <w:numPr>
          <w:ilvl w:val="0"/>
          <w:numId w:val="24"/>
        </w:numPr>
        <w:spacing w:before="100" w:beforeAutospacing="1" w:after="100" w:afterAutospacing="1" w:line="360" w:lineRule="auto"/>
      </w:pPr>
      <w:r w:rsidRPr="00303AE9">
        <w:rPr>
          <w:rStyle w:val="CodeHTML"/>
          <w:rFonts w:ascii="Times New Roman" w:hAnsi="Times New Roman" w:cs="Times New Roman"/>
          <w:sz w:val="24"/>
          <w:szCs w:val="24"/>
        </w:rPr>
        <w:t>Blocks</w:t>
      </w:r>
      <w:r w:rsidR="00747D32" w:rsidRPr="00303AE9">
        <w:t xml:space="preserve"> : Objet 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SpatialBlock</w:t>
      </w:r>
      <w:r w:rsidR="00747D32" w:rsidRPr="00303AE9">
        <w:t xml:space="preserve"> (de 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blockCV</w:t>
      </w:r>
      <w:r w:rsidR="00747D32" w:rsidRPr="00303AE9">
        <w:t>), contenant les folds.</w:t>
      </w:r>
    </w:p>
    <w:p w14:paraId="02D4CAAC" w14:textId="12E4E072" w:rsidR="00747D32" w:rsidRPr="00303AE9" w:rsidRDefault="007B1B40" w:rsidP="00303AE9">
      <w:pPr>
        <w:numPr>
          <w:ilvl w:val="0"/>
          <w:numId w:val="24"/>
        </w:numPr>
        <w:spacing w:before="100" w:beforeAutospacing="1" w:after="100" w:afterAutospacing="1" w:line="360" w:lineRule="auto"/>
      </w:pPr>
      <w:r w:rsidRPr="00303AE9">
        <w:rPr>
          <w:rStyle w:val="CodeHTML"/>
          <w:rFonts w:ascii="Times New Roman" w:hAnsi="Times New Roman" w:cs="Times New Roman"/>
          <w:sz w:val="24"/>
          <w:szCs w:val="24"/>
        </w:rPr>
        <w:t>RasterLayer</w:t>
      </w:r>
      <w:r w:rsidR="00747D32" w:rsidRPr="00303AE9">
        <w:t xml:space="preserve"> : Raster de fond (souvent des variables environnementales).</w:t>
      </w:r>
    </w:p>
    <w:p w14:paraId="386FD478" w14:textId="5381B96F" w:rsidR="00747D32" w:rsidRPr="00303AE9" w:rsidRDefault="007B1B40" w:rsidP="00303AE9">
      <w:pPr>
        <w:numPr>
          <w:ilvl w:val="0"/>
          <w:numId w:val="24"/>
        </w:numPr>
        <w:spacing w:before="100" w:beforeAutospacing="1" w:after="100" w:afterAutospacing="1" w:line="360" w:lineRule="auto"/>
      </w:pPr>
      <w:r w:rsidRPr="00303AE9">
        <w:rPr>
          <w:rStyle w:val="CodeHTML"/>
          <w:rFonts w:ascii="Times New Roman" w:hAnsi="Times New Roman" w:cs="Times New Roman"/>
          <w:sz w:val="24"/>
          <w:szCs w:val="24"/>
        </w:rPr>
        <w:t>SpeciesData</w:t>
      </w:r>
      <w:r w:rsidR="00747D32" w:rsidRPr="00303AE9">
        <w:t xml:space="preserve"> : Données d’occurrence de l’espèce (format 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sf</w:t>
      </w:r>
      <w:r w:rsidR="00747D32" w:rsidRPr="00303AE9">
        <w:t xml:space="preserve"> ou 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SpatialPoints</w:t>
      </w:r>
      <w:r w:rsidR="00747D32" w:rsidRPr="00303AE9">
        <w:t>).</w:t>
      </w:r>
    </w:p>
    <w:p w14:paraId="3536CAFA" w14:textId="33E25B72" w:rsidR="00747D32" w:rsidRPr="00303AE9" w:rsidRDefault="007B1B40" w:rsidP="00303AE9">
      <w:pPr>
        <w:numPr>
          <w:ilvl w:val="0"/>
          <w:numId w:val="24"/>
        </w:numPr>
        <w:spacing w:before="100" w:beforeAutospacing="1" w:after="100" w:afterAutospacing="1" w:line="360" w:lineRule="auto"/>
      </w:pPr>
      <w:r w:rsidRPr="00303AE9">
        <w:rPr>
          <w:rStyle w:val="CodeHTML"/>
          <w:rFonts w:ascii="Times New Roman" w:hAnsi="Times New Roman" w:cs="Times New Roman"/>
          <w:sz w:val="24"/>
          <w:szCs w:val="24"/>
        </w:rPr>
        <w:t>Num</w:t>
      </w:r>
      <w:r w:rsidR="00747D32" w:rsidRPr="00303AE9">
        <w:t xml:space="preserve"> : Numéro du fold à explorer.</w:t>
      </w:r>
    </w:p>
    <w:p w14:paraId="66394B5A" w14:textId="52381A8D" w:rsidR="00747D32" w:rsidRPr="00303AE9" w:rsidRDefault="001C1BB8" w:rsidP="00303AE9">
      <w:pPr>
        <w:spacing w:before="100" w:beforeAutospacing="1" w:after="100" w:afterAutospacing="1" w:line="360" w:lineRule="auto"/>
      </w:pPr>
      <w:r w:rsidRPr="00303AE9">
        <w:rPr>
          <w:rStyle w:val="lev"/>
          <w:b w:val="0"/>
          <w:bCs w:val="0"/>
        </w:rPr>
        <w:t>Et retourne en sortie</w:t>
      </w:r>
      <w:r w:rsidR="0027282C" w:rsidRPr="00303AE9">
        <w:rPr>
          <w:rStyle w:val="lev"/>
        </w:rPr>
        <w:t xml:space="preserve"> </w:t>
      </w:r>
      <w:r w:rsidR="0027282C" w:rsidRPr="00303AE9">
        <w:t>d</w:t>
      </w:r>
      <w:r w:rsidR="00747D32" w:rsidRPr="00303AE9">
        <w:t>eux cartes côte-à-côte</w:t>
      </w:r>
      <w:r w:rsidRPr="00303AE9">
        <w:t xml:space="preserve">, dont l’une est </w:t>
      </w:r>
      <w:r w:rsidR="00747D32" w:rsidRPr="00303AE9">
        <w:t>pour l’ensemble d’entraînement (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training set</w:t>
      </w:r>
      <w:r w:rsidR="00747D32" w:rsidRPr="00303AE9">
        <w:t>)</w:t>
      </w:r>
      <w:r w:rsidR="0027282C" w:rsidRPr="00303AE9">
        <w:t xml:space="preserve">et l’autre </w:t>
      </w:r>
      <w:r w:rsidR="00747D32" w:rsidRPr="00303AE9">
        <w:t>pour l’ensemble de test (</w:t>
      </w:r>
      <w:r w:rsidR="00747D32" w:rsidRPr="00303AE9">
        <w:rPr>
          <w:rStyle w:val="CodeHTML"/>
          <w:rFonts w:ascii="Times New Roman" w:hAnsi="Times New Roman" w:cs="Times New Roman"/>
          <w:sz w:val="24"/>
          <w:szCs w:val="24"/>
        </w:rPr>
        <w:t>testing set</w:t>
      </w:r>
      <w:r w:rsidR="00747D32" w:rsidRPr="00303AE9">
        <w:t>)</w:t>
      </w:r>
      <w:r w:rsidR="0027282C" w:rsidRPr="00303AE9">
        <w:t>.</w:t>
      </w:r>
    </w:p>
    <w:p w14:paraId="5B594BA5" w14:textId="5A81E638" w:rsidR="00747D32" w:rsidRPr="00303AE9" w:rsidRDefault="0027282C" w:rsidP="00303AE9">
      <w:pPr>
        <w:spacing w:before="100" w:beforeAutospacing="1" w:after="100" w:afterAutospacing="1" w:line="360" w:lineRule="auto"/>
        <w:rPr>
          <w:b/>
          <w:bCs/>
        </w:rPr>
      </w:pPr>
      <w:r w:rsidRPr="00303AE9">
        <w:rPr>
          <w:rStyle w:val="lev"/>
        </w:rPr>
        <w:t xml:space="preserve">Elle permet ainsi donc, de </w:t>
      </w:r>
      <w:r w:rsidR="00670CFC" w:rsidRPr="00303AE9">
        <w:rPr>
          <w:rStyle w:val="lev"/>
        </w:rPr>
        <w:t>v</w:t>
      </w:r>
      <w:r w:rsidR="00747D32" w:rsidRPr="00303AE9">
        <w:t>érifier la cohérence de la distribution spatiale des folds</w:t>
      </w:r>
      <w:r w:rsidR="00670CFC" w:rsidRPr="00303AE9">
        <w:t>, d</w:t>
      </w:r>
      <w:r w:rsidR="00747D32" w:rsidRPr="00303AE9">
        <w:t xml:space="preserve">’assurer que la séparation </w:t>
      </w:r>
      <w:r w:rsidR="00747D32" w:rsidRPr="00303AE9">
        <w:rPr>
          <w:rStyle w:val="Accentuation"/>
        </w:rPr>
        <w:t>train/test</w:t>
      </w:r>
      <w:r w:rsidR="00747D32" w:rsidRPr="00303AE9">
        <w:t xml:space="preserve"> est raisonnable</w:t>
      </w:r>
      <w:r w:rsidR="00670CFC" w:rsidRPr="00303AE9">
        <w:t xml:space="preserve"> et de v</w:t>
      </w:r>
      <w:r w:rsidR="00747D32" w:rsidRPr="00303AE9">
        <w:t>isualiser comment les données de présence sont réparties.</w:t>
      </w:r>
    </w:p>
    <w:p w14:paraId="4EA9ACA1" w14:textId="77777777" w:rsidR="0052219A" w:rsidRPr="00303AE9" w:rsidRDefault="0052219A" w:rsidP="00303AE9">
      <w:pPr>
        <w:spacing w:line="360" w:lineRule="auto"/>
        <w:jc w:val="both"/>
        <w:rPr>
          <w:b/>
          <w:bCs/>
          <w:color w:val="000000" w:themeColor="text1"/>
        </w:rPr>
      </w:pPr>
    </w:p>
    <w:p w14:paraId="1593DC3D" w14:textId="3C302CBC" w:rsidR="00FB16CB" w:rsidRPr="00303AE9" w:rsidRDefault="00FB16CB" w:rsidP="00303AE9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color w:val="000000" w:themeColor="text1"/>
          <w:lang w:val="en-US"/>
        </w:rPr>
      </w:pPr>
      <w:r w:rsidRPr="00303AE9">
        <w:rPr>
          <w:b/>
          <w:bCs/>
          <w:color w:val="000000" w:themeColor="text1"/>
          <w:lang w:val="en-US"/>
        </w:rPr>
        <w:t>sdmApp_RasterPlot()</w:t>
      </w:r>
    </w:p>
    <w:p w14:paraId="53E32119" w14:textId="1AD702CB" w:rsidR="002577B0" w:rsidRPr="00303AE9" w:rsidRDefault="00E70349" w:rsidP="00303AE9">
      <w:pPr>
        <w:spacing w:before="100" w:beforeAutospacing="1" w:after="100" w:afterAutospacing="1" w:line="360" w:lineRule="auto"/>
      </w:pPr>
      <w:r w:rsidRPr="00303AE9">
        <w:t>Elle permet de c</w:t>
      </w:r>
      <w:r w:rsidR="002577B0" w:rsidRPr="00303AE9">
        <w:t xml:space="preserve">réer une </w:t>
      </w:r>
      <w:r w:rsidR="002577B0" w:rsidRPr="00303AE9">
        <w:rPr>
          <w:rStyle w:val="lev"/>
        </w:rPr>
        <w:t>jolie carte raster</w:t>
      </w:r>
      <w:r w:rsidR="002577B0" w:rsidRPr="00303AE9">
        <w:t xml:space="preserve"> en utilisant </w:t>
      </w:r>
      <w:r w:rsidR="002577B0" w:rsidRPr="00303AE9">
        <w:rPr>
          <w:rStyle w:val="CodeHTML"/>
          <w:rFonts w:ascii="Times New Roman" w:hAnsi="Times New Roman" w:cs="Times New Roman"/>
          <w:sz w:val="24"/>
          <w:szCs w:val="24"/>
        </w:rPr>
        <w:t>ggplot2</w:t>
      </w:r>
      <w:r w:rsidR="002577B0" w:rsidRPr="00303AE9">
        <w:t>, ce qui permet</w:t>
      </w:r>
      <w:r w:rsidRPr="00303AE9">
        <w:t xml:space="preserve"> u</w:t>
      </w:r>
      <w:r w:rsidR="002577B0" w:rsidRPr="00303AE9">
        <w:t xml:space="preserve">ne </w:t>
      </w:r>
      <w:r w:rsidR="002577B0" w:rsidRPr="00303AE9">
        <w:rPr>
          <w:rStyle w:val="lev"/>
        </w:rPr>
        <w:t>meilleure personnalisation</w:t>
      </w:r>
      <w:r w:rsidRPr="00303AE9">
        <w:t xml:space="preserve"> et </w:t>
      </w:r>
      <w:r w:rsidR="00DD79E7">
        <w:t>une</w:t>
      </w:r>
      <w:r w:rsidR="002577B0" w:rsidRPr="00303AE9">
        <w:t xml:space="preserve"> </w:t>
      </w:r>
      <w:r w:rsidR="002577B0" w:rsidRPr="00303AE9">
        <w:rPr>
          <w:rStyle w:val="lev"/>
        </w:rPr>
        <w:t>intégration élégante</w:t>
      </w:r>
      <w:r w:rsidR="002577B0" w:rsidRPr="00303AE9">
        <w:t xml:space="preserve"> dans des Shiny apps</w:t>
      </w:r>
    </w:p>
    <w:p w14:paraId="46A58E4A" w14:textId="5850872C" w:rsidR="004619F2" w:rsidRPr="00303AE9" w:rsidRDefault="004619F2" w:rsidP="00303AE9">
      <w:pPr>
        <w:spacing w:before="100" w:beforeAutospacing="1" w:after="100" w:afterAutospacing="1" w:line="360" w:lineRule="auto"/>
      </w:pPr>
    </w:p>
    <w:p w14:paraId="245E781B" w14:textId="57326478" w:rsidR="004619F2" w:rsidRPr="00303AE9" w:rsidRDefault="004619F2" w:rsidP="00303AE9">
      <w:pPr>
        <w:spacing w:before="100" w:beforeAutospacing="1" w:after="100" w:afterAutospacing="1" w:line="360" w:lineRule="auto"/>
      </w:pPr>
    </w:p>
    <w:p w14:paraId="4345466E" w14:textId="53ABC6F2" w:rsidR="004619F2" w:rsidRPr="00303AE9" w:rsidRDefault="004619F2" w:rsidP="00303AE9">
      <w:pPr>
        <w:spacing w:before="100" w:beforeAutospacing="1" w:after="100" w:afterAutospacing="1" w:line="360" w:lineRule="auto"/>
      </w:pPr>
    </w:p>
    <w:p w14:paraId="7FFC1BB6" w14:textId="05C0013E" w:rsidR="004619F2" w:rsidRPr="00303AE9" w:rsidRDefault="004619F2" w:rsidP="00303AE9">
      <w:pPr>
        <w:spacing w:before="100" w:beforeAutospacing="1" w:after="100" w:afterAutospacing="1" w:line="360" w:lineRule="auto"/>
      </w:pPr>
    </w:p>
    <w:p w14:paraId="31FC5F32" w14:textId="39DCD96E" w:rsidR="004619F2" w:rsidRPr="00303AE9" w:rsidRDefault="004619F2" w:rsidP="00303AE9">
      <w:pPr>
        <w:spacing w:before="100" w:beforeAutospacing="1" w:after="100" w:afterAutospacing="1" w:line="360" w:lineRule="auto"/>
      </w:pPr>
    </w:p>
    <w:p w14:paraId="190E088F" w14:textId="77777777" w:rsidR="008A50FA" w:rsidRPr="00303AE9" w:rsidRDefault="008A50FA" w:rsidP="00303AE9">
      <w:pPr>
        <w:spacing w:line="360" w:lineRule="auto"/>
      </w:pPr>
    </w:p>
    <w:sectPr w:rsidR="008A50FA" w:rsidRPr="00303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7AD8" w14:textId="77777777" w:rsidR="00254D1A" w:rsidRDefault="00254D1A" w:rsidP="00C8092D">
      <w:r>
        <w:separator/>
      </w:r>
    </w:p>
  </w:endnote>
  <w:endnote w:type="continuationSeparator" w:id="0">
    <w:p w14:paraId="50DE47F9" w14:textId="77777777" w:rsidR="00254D1A" w:rsidRDefault="00254D1A" w:rsidP="00C8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F7BD" w14:textId="77777777" w:rsidR="00C8092D" w:rsidRDefault="00C809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52DD" w14:textId="77777777" w:rsidR="00C8092D" w:rsidRDefault="00C8092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BBE52" w14:textId="77777777" w:rsidR="00C8092D" w:rsidRDefault="00C809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A1F7" w14:textId="77777777" w:rsidR="00254D1A" w:rsidRDefault="00254D1A" w:rsidP="00C8092D">
      <w:r>
        <w:separator/>
      </w:r>
    </w:p>
  </w:footnote>
  <w:footnote w:type="continuationSeparator" w:id="0">
    <w:p w14:paraId="4F7DC834" w14:textId="77777777" w:rsidR="00254D1A" w:rsidRDefault="00254D1A" w:rsidP="00C8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2CCD" w14:textId="77777777" w:rsidR="00C8092D" w:rsidRDefault="00C809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14D9" w14:textId="77777777" w:rsidR="00C8092D" w:rsidRDefault="00C8092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25DD1" w14:textId="77777777" w:rsidR="00C8092D" w:rsidRDefault="00C809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684"/>
    <w:multiLevelType w:val="hybridMultilevel"/>
    <w:tmpl w:val="E6E46986"/>
    <w:lvl w:ilvl="0" w:tplc="11E4BB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0D5"/>
    <w:multiLevelType w:val="multilevel"/>
    <w:tmpl w:val="C85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0B8E"/>
    <w:multiLevelType w:val="multilevel"/>
    <w:tmpl w:val="EDA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F6982"/>
    <w:multiLevelType w:val="hybridMultilevel"/>
    <w:tmpl w:val="DB3E7D36"/>
    <w:lvl w:ilvl="0" w:tplc="DB8E7BFA">
      <w:start w:val="1"/>
      <w:numFmt w:val="lowerLetter"/>
      <w:lvlText w:val="%1."/>
      <w:lvlJc w:val="left"/>
      <w:pPr>
        <w:ind w:left="1068" w:hanging="360"/>
      </w:pPr>
      <w:rPr>
        <w:color w:val="5B9BD5" w:themeColor="accent5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0F10AA"/>
    <w:multiLevelType w:val="hybridMultilevel"/>
    <w:tmpl w:val="1D5A47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13ABF"/>
    <w:multiLevelType w:val="hybridMultilevel"/>
    <w:tmpl w:val="EE0E52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D32C3"/>
    <w:multiLevelType w:val="hybridMultilevel"/>
    <w:tmpl w:val="26144B0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47094D"/>
    <w:multiLevelType w:val="hybridMultilevel"/>
    <w:tmpl w:val="FBC0A2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B6285C"/>
    <w:multiLevelType w:val="hybridMultilevel"/>
    <w:tmpl w:val="06C4C6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B192E"/>
    <w:multiLevelType w:val="hybridMultilevel"/>
    <w:tmpl w:val="8452E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02D9C"/>
    <w:multiLevelType w:val="hybridMultilevel"/>
    <w:tmpl w:val="53880404"/>
    <w:lvl w:ilvl="0" w:tplc="CFEC16BA">
      <w:start w:val="2"/>
      <w:numFmt w:val="decimal"/>
      <w:lvlText w:val="%1"/>
      <w:lvlJc w:val="left"/>
      <w:pPr>
        <w:ind w:left="720" w:hanging="360"/>
      </w:pPr>
      <w:rPr>
        <w:rFonts w:hint="default"/>
        <w:color w:val="5B9BD5" w:themeColor="accent5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000CB"/>
    <w:multiLevelType w:val="hybridMultilevel"/>
    <w:tmpl w:val="39E2FA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211BE"/>
    <w:multiLevelType w:val="multilevel"/>
    <w:tmpl w:val="C532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51360"/>
    <w:multiLevelType w:val="hybridMultilevel"/>
    <w:tmpl w:val="F5D0CF56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FFC5715"/>
    <w:multiLevelType w:val="hybridMultilevel"/>
    <w:tmpl w:val="E15C08CA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67E06"/>
    <w:multiLevelType w:val="hybridMultilevel"/>
    <w:tmpl w:val="16F87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E609E"/>
    <w:multiLevelType w:val="hybridMultilevel"/>
    <w:tmpl w:val="461E648E"/>
    <w:lvl w:ilvl="0" w:tplc="11E4BB54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D03107"/>
    <w:multiLevelType w:val="hybridMultilevel"/>
    <w:tmpl w:val="FCA01CD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23F98"/>
    <w:multiLevelType w:val="hybridMultilevel"/>
    <w:tmpl w:val="E4427B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C7EDA"/>
    <w:multiLevelType w:val="multilevel"/>
    <w:tmpl w:val="7866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03E52"/>
    <w:multiLevelType w:val="hybridMultilevel"/>
    <w:tmpl w:val="C0C02D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A4D76"/>
    <w:multiLevelType w:val="hybridMultilevel"/>
    <w:tmpl w:val="C2B2D4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A010B"/>
    <w:multiLevelType w:val="hybridMultilevel"/>
    <w:tmpl w:val="66E853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93CF0"/>
    <w:multiLevelType w:val="multilevel"/>
    <w:tmpl w:val="E966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2644FC"/>
    <w:multiLevelType w:val="multilevel"/>
    <w:tmpl w:val="81B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779DC"/>
    <w:multiLevelType w:val="hybridMultilevel"/>
    <w:tmpl w:val="9D38125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7F36609"/>
    <w:multiLevelType w:val="hybridMultilevel"/>
    <w:tmpl w:val="8006E3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55915"/>
    <w:multiLevelType w:val="hybridMultilevel"/>
    <w:tmpl w:val="62246D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2"/>
  </w:num>
  <w:num w:numId="4">
    <w:abstractNumId w:val="20"/>
  </w:num>
  <w:num w:numId="5">
    <w:abstractNumId w:val="17"/>
  </w:num>
  <w:num w:numId="6">
    <w:abstractNumId w:val="8"/>
  </w:num>
  <w:num w:numId="7">
    <w:abstractNumId w:val="18"/>
  </w:num>
  <w:num w:numId="8">
    <w:abstractNumId w:val="3"/>
  </w:num>
  <w:num w:numId="9">
    <w:abstractNumId w:val="26"/>
  </w:num>
  <w:num w:numId="10">
    <w:abstractNumId w:val="5"/>
  </w:num>
  <w:num w:numId="11">
    <w:abstractNumId w:val="10"/>
  </w:num>
  <w:num w:numId="12">
    <w:abstractNumId w:val="14"/>
  </w:num>
  <w:num w:numId="13">
    <w:abstractNumId w:val="11"/>
  </w:num>
  <w:num w:numId="14">
    <w:abstractNumId w:val="15"/>
  </w:num>
  <w:num w:numId="15">
    <w:abstractNumId w:val="13"/>
  </w:num>
  <w:num w:numId="16">
    <w:abstractNumId w:val="27"/>
  </w:num>
  <w:num w:numId="17">
    <w:abstractNumId w:val="1"/>
  </w:num>
  <w:num w:numId="18">
    <w:abstractNumId w:val="6"/>
  </w:num>
  <w:num w:numId="19">
    <w:abstractNumId w:val="7"/>
  </w:num>
  <w:num w:numId="20">
    <w:abstractNumId w:val="16"/>
  </w:num>
  <w:num w:numId="21">
    <w:abstractNumId w:val="25"/>
  </w:num>
  <w:num w:numId="22">
    <w:abstractNumId w:val="19"/>
  </w:num>
  <w:num w:numId="23">
    <w:abstractNumId w:val="0"/>
  </w:num>
  <w:num w:numId="24">
    <w:abstractNumId w:val="2"/>
  </w:num>
  <w:num w:numId="25">
    <w:abstractNumId w:val="12"/>
  </w:num>
  <w:num w:numId="26">
    <w:abstractNumId w:val="24"/>
  </w:num>
  <w:num w:numId="27">
    <w:abstractNumId w:val="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5"/>
    <w:rsid w:val="0001606C"/>
    <w:rsid w:val="0008154A"/>
    <w:rsid w:val="00092A39"/>
    <w:rsid w:val="000946B7"/>
    <w:rsid w:val="000C6578"/>
    <w:rsid w:val="00131082"/>
    <w:rsid w:val="0014063F"/>
    <w:rsid w:val="00141459"/>
    <w:rsid w:val="001803F6"/>
    <w:rsid w:val="001C1BB8"/>
    <w:rsid w:val="001C7130"/>
    <w:rsid w:val="001D618A"/>
    <w:rsid w:val="00221921"/>
    <w:rsid w:val="00254D1A"/>
    <w:rsid w:val="002577B0"/>
    <w:rsid w:val="0027282C"/>
    <w:rsid w:val="00272E41"/>
    <w:rsid w:val="0028019F"/>
    <w:rsid w:val="002A5B70"/>
    <w:rsid w:val="002B7EBC"/>
    <w:rsid w:val="002D36B4"/>
    <w:rsid w:val="002D4334"/>
    <w:rsid w:val="002E4665"/>
    <w:rsid w:val="00303AE9"/>
    <w:rsid w:val="00305905"/>
    <w:rsid w:val="00315771"/>
    <w:rsid w:val="00340680"/>
    <w:rsid w:val="003458CD"/>
    <w:rsid w:val="003521EB"/>
    <w:rsid w:val="00360359"/>
    <w:rsid w:val="0036464A"/>
    <w:rsid w:val="00366C5E"/>
    <w:rsid w:val="00371495"/>
    <w:rsid w:val="00392888"/>
    <w:rsid w:val="00394A7E"/>
    <w:rsid w:val="003C6A26"/>
    <w:rsid w:val="003D5241"/>
    <w:rsid w:val="003F1505"/>
    <w:rsid w:val="00455793"/>
    <w:rsid w:val="004619F2"/>
    <w:rsid w:val="00486B08"/>
    <w:rsid w:val="00512055"/>
    <w:rsid w:val="00517411"/>
    <w:rsid w:val="0052219A"/>
    <w:rsid w:val="005610A4"/>
    <w:rsid w:val="005D4750"/>
    <w:rsid w:val="006137DD"/>
    <w:rsid w:val="006153F5"/>
    <w:rsid w:val="006448F7"/>
    <w:rsid w:val="00670CFC"/>
    <w:rsid w:val="006B24E4"/>
    <w:rsid w:val="006B4808"/>
    <w:rsid w:val="006C39B5"/>
    <w:rsid w:val="006E25EA"/>
    <w:rsid w:val="0071064B"/>
    <w:rsid w:val="00711498"/>
    <w:rsid w:val="00747D32"/>
    <w:rsid w:val="007530C2"/>
    <w:rsid w:val="00766BCE"/>
    <w:rsid w:val="00794B35"/>
    <w:rsid w:val="007A60B3"/>
    <w:rsid w:val="007B1B40"/>
    <w:rsid w:val="007F2799"/>
    <w:rsid w:val="00843836"/>
    <w:rsid w:val="008442C1"/>
    <w:rsid w:val="0089614F"/>
    <w:rsid w:val="0089792F"/>
    <w:rsid w:val="008A50FA"/>
    <w:rsid w:val="00910D6F"/>
    <w:rsid w:val="00922583"/>
    <w:rsid w:val="0092285B"/>
    <w:rsid w:val="00930945"/>
    <w:rsid w:val="00995012"/>
    <w:rsid w:val="009E561F"/>
    <w:rsid w:val="00A165C8"/>
    <w:rsid w:val="00A2719E"/>
    <w:rsid w:val="00A3001E"/>
    <w:rsid w:val="00A41F99"/>
    <w:rsid w:val="00A9038E"/>
    <w:rsid w:val="00AA4F90"/>
    <w:rsid w:val="00AB29CE"/>
    <w:rsid w:val="00AB4D3F"/>
    <w:rsid w:val="00B14480"/>
    <w:rsid w:val="00B2309F"/>
    <w:rsid w:val="00B946AB"/>
    <w:rsid w:val="00BC0EE3"/>
    <w:rsid w:val="00BC2064"/>
    <w:rsid w:val="00C237F7"/>
    <w:rsid w:val="00C35870"/>
    <w:rsid w:val="00C8092D"/>
    <w:rsid w:val="00C8360F"/>
    <w:rsid w:val="00CA1EF9"/>
    <w:rsid w:val="00CA40C9"/>
    <w:rsid w:val="00CB38AD"/>
    <w:rsid w:val="00D02BF6"/>
    <w:rsid w:val="00D27F7A"/>
    <w:rsid w:val="00D40CCC"/>
    <w:rsid w:val="00D521F0"/>
    <w:rsid w:val="00D77C2F"/>
    <w:rsid w:val="00DA4BD2"/>
    <w:rsid w:val="00DD79E7"/>
    <w:rsid w:val="00E70349"/>
    <w:rsid w:val="00E91DC7"/>
    <w:rsid w:val="00F232FC"/>
    <w:rsid w:val="00F53D24"/>
    <w:rsid w:val="00F640E8"/>
    <w:rsid w:val="00FA1E1C"/>
    <w:rsid w:val="00FB16CB"/>
    <w:rsid w:val="00FC0276"/>
    <w:rsid w:val="00FD7DF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2AF6"/>
  <w15:chartTrackingRefBased/>
  <w15:docId w15:val="{9049AAF6-D8AC-4BBB-B3A6-26A7CBB9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6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09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092D"/>
  </w:style>
  <w:style w:type="paragraph" w:styleId="Pieddepage">
    <w:name w:val="footer"/>
    <w:basedOn w:val="Normal"/>
    <w:link w:val="PieddepageCar"/>
    <w:uiPriority w:val="99"/>
    <w:unhideWhenUsed/>
    <w:rsid w:val="00C80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092D"/>
  </w:style>
  <w:style w:type="character" w:styleId="CodeHTML">
    <w:name w:val="HTML Code"/>
    <w:basedOn w:val="Policepardfaut"/>
    <w:uiPriority w:val="99"/>
    <w:semiHidden/>
    <w:unhideWhenUsed/>
    <w:rsid w:val="0045579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71495"/>
    <w:rPr>
      <w:b/>
      <w:bCs/>
    </w:rPr>
  </w:style>
  <w:style w:type="character" w:styleId="Accentuation">
    <w:name w:val="Emphasis"/>
    <w:basedOn w:val="Policepardfaut"/>
    <w:uiPriority w:val="20"/>
    <w:qFormat/>
    <w:rsid w:val="00747D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5644</TotalTime>
  <Pages>5</Pages>
  <Words>1205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ANSD</dc:creator>
  <cp:keywords/>
  <dc:description/>
  <cp:lastModifiedBy>G Judicaël Oscar KAFANDO</cp:lastModifiedBy>
  <cp:revision>6</cp:revision>
  <dcterms:created xsi:type="dcterms:W3CDTF">2025-03-24T14:48:00Z</dcterms:created>
  <dcterms:modified xsi:type="dcterms:W3CDTF">2025-04-08T21:43:00Z</dcterms:modified>
</cp:coreProperties>
</file>